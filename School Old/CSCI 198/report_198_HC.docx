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44F1A" w14:textId="77777777" w:rsidR="000F2C30" w:rsidRPr="00F97F6C" w:rsidRDefault="000F2C30">
      <w:pPr>
        <w:pStyle w:val="BodyText"/>
        <w:rPr>
          <w:sz w:val="20"/>
        </w:rPr>
      </w:pPr>
    </w:p>
    <w:p w14:paraId="179B6BFE" w14:textId="77777777" w:rsidR="000F2C30" w:rsidRPr="00F97F6C" w:rsidRDefault="000F2C30">
      <w:pPr>
        <w:pStyle w:val="BodyText"/>
        <w:rPr>
          <w:sz w:val="20"/>
        </w:rPr>
      </w:pPr>
    </w:p>
    <w:p w14:paraId="408AB70E" w14:textId="77777777" w:rsidR="000F2C30" w:rsidRPr="00F97F6C" w:rsidRDefault="000F2C30">
      <w:pPr>
        <w:pStyle w:val="BodyText"/>
        <w:rPr>
          <w:sz w:val="20"/>
        </w:rPr>
      </w:pPr>
    </w:p>
    <w:p w14:paraId="249D6E60" w14:textId="77777777" w:rsidR="000F2C30" w:rsidRPr="00F97F6C" w:rsidRDefault="000F2C30">
      <w:pPr>
        <w:pStyle w:val="BodyText"/>
        <w:rPr>
          <w:sz w:val="20"/>
        </w:rPr>
      </w:pPr>
    </w:p>
    <w:p w14:paraId="46A02DFE" w14:textId="77777777" w:rsidR="000F2C30" w:rsidRPr="00F97F6C" w:rsidRDefault="000F2C30">
      <w:pPr>
        <w:pStyle w:val="BodyText"/>
        <w:rPr>
          <w:sz w:val="20"/>
        </w:rPr>
      </w:pPr>
    </w:p>
    <w:p w14:paraId="0A11504E" w14:textId="77777777" w:rsidR="000F2C30" w:rsidRPr="00F97F6C" w:rsidRDefault="000F2C30">
      <w:pPr>
        <w:pStyle w:val="BodyText"/>
        <w:rPr>
          <w:sz w:val="20"/>
        </w:rPr>
      </w:pPr>
    </w:p>
    <w:p w14:paraId="55426A72" w14:textId="77777777" w:rsidR="000F2C30" w:rsidRPr="00F97F6C" w:rsidRDefault="000F2C30">
      <w:pPr>
        <w:pStyle w:val="BodyText"/>
        <w:spacing w:before="2"/>
        <w:rPr>
          <w:sz w:val="25"/>
        </w:rPr>
      </w:pPr>
    </w:p>
    <w:p w14:paraId="6FFA7466" w14:textId="53853584" w:rsidR="000F2C30" w:rsidRPr="00F97F6C" w:rsidRDefault="00A70A28">
      <w:pPr>
        <w:spacing w:before="114"/>
        <w:ind w:left="2337" w:right="2337"/>
        <w:jc w:val="center"/>
        <w:rPr>
          <w:b/>
          <w:sz w:val="41"/>
        </w:rPr>
      </w:pPr>
      <w:r w:rsidRPr="00F97F6C">
        <w:rPr>
          <w:b/>
          <w:sz w:val="41"/>
        </w:rPr>
        <w:t>Virtual Reality Art Museum</w:t>
      </w:r>
    </w:p>
    <w:p w14:paraId="765056DA" w14:textId="77777777" w:rsidR="000F2C30" w:rsidRPr="00F97F6C" w:rsidRDefault="000F2C30">
      <w:pPr>
        <w:pStyle w:val="BodyText"/>
        <w:spacing w:before="7"/>
        <w:rPr>
          <w:b/>
          <w:sz w:val="67"/>
        </w:rPr>
      </w:pPr>
    </w:p>
    <w:p w14:paraId="0320D552" w14:textId="067792E5" w:rsidR="000F2C30" w:rsidRPr="00F97F6C" w:rsidRDefault="00A70A28">
      <w:pPr>
        <w:ind w:left="2337" w:right="2337"/>
        <w:jc w:val="center"/>
        <w:rPr>
          <w:sz w:val="28"/>
        </w:rPr>
      </w:pPr>
      <w:r w:rsidRPr="00F97F6C">
        <w:rPr>
          <w:sz w:val="28"/>
        </w:rPr>
        <w:t>Tyler Gillette</w:t>
      </w:r>
    </w:p>
    <w:p w14:paraId="1DA46277" w14:textId="7FCAC540" w:rsidR="000F2C30" w:rsidRPr="00F97F6C" w:rsidRDefault="00A70A28">
      <w:pPr>
        <w:spacing w:before="37"/>
        <w:ind w:left="2333" w:right="2337"/>
        <w:jc w:val="center"/>
        <w:rPr>
          <w:i/>
          <w:sz w:val="28"/>
        </w:rPr>
      </w:pPr>
      <w:r w:rsidRPr="00F97F6C">
        <w:rPr>
          <w:i/>
          <w:sz w:val="28"/>
        </w:rPr>
        <w:t>Dec. 2020</w:t>
      </w:r>
    </w:p>
    <w:p w14:paraId="46622123" w14:textId="77777777" w:rsidR="000F2C30" w:rsidRPr="00F97F6C" w:rsidRDefault="000F2C30">
      <w:pPr>
        <w:pStyle w:val="BodyText"/>
        <w:rPr>
          <w:i/>
          <w:sz w:val="20"/>
        </w:rPr>
      </w:pPr>
    </w:p>
    <w:p w14:paraId="3D9E0525" w14:textId="77777777" w:rsidR="000F2C30" w:rsidRPr="00F97F6C" w:rsidRDefault="000F2C30">
      <w:pPr>
        <w:pStyle w:val="BodyText"/>
        <w:rPr>
          <w:i/>
          <w:sz w:val="20"/>
        </w:rPr>
      </w:pPr>
    </w:p>
    <w:p w14:paraId="72383694" w14:textId="77777777" w:rsidR="000F2C30" w:rsidRPr="00F97F6C" w:rsidRDefault="00D30AE1">
      <w:pPr>
        <w:pStyle w:val="BodyText"/>
        <w:spacing w:before="2"/>
        <w:rPr>
          <w:i/>
          <w:sz w:val="20"/>
        </w:rPr>
      </w:pPr>
      <w:r w:rsidRPr="00F97F6C">
        <w:rPr>
          <w:noProof/>
        </w:rPr>
        <w:drawing>
          <wp:anchor distT="0" distB="0" distL="0" distR="0" simplePos="0" relativeHeight="251656704" behindDoc="0" locked="0" layoutInCell="1" allowOverlap="1" wp14:anchorId="4D0E46BB" wp14:editId="37BC4D79">
            <wp:simplePos x="0" y="0"/>
            <wp:positionH relativeFrom="page">
              <wp:posOffset>2806204</wp:posOffset>
            </wp:positionH>
            <wp:positionV relativeFrom="paragraph">
              <wp:posOffset>172403</wp:posOffset>
            </wp:positionV>
            <wp:extent cx="2171700" cy="21717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71700" cy="2171700"/>
                    </a:xfrm>
                    <a:prstGeom prst="rect">
                      <a:avLst/>
                    </a:prstGeom>
                  </pic:spPr>
                </pic:pic>
              </a:graphicData>
            </a:graphic>
          </wp:anchor>
        </w:drawing>
      </w:r>
    </w:p>
    <w:p w14:paraId="7192B94F" w14:textId="77777777" w:rsidR="000F2C30" w:rsidRPr="00F97F6C" w:rsidRDefault="000F2C30">
      <w:pPr>
        <w:pStyle w:val="BodyText"/>
        <w:rPr>
          <w:i/>
          <w:sz w:val="20"/>
        </w:rPr>
      </w:pPr>
    </w:p>
    <w:p w14:paraId="24DBFB1F" w14:textId="77777777" w:rsidR="000F2C30" w:rsidRPr="00F97F6C" w:rsidRDefault="000F2C30">
      <w:pPr>
        <w:pStyle w:val="BodyText"/>
        <w:rPr>
          <w:i/>
          <w:sz w:val="20"/>
        </w:rPr>
      </w:pPr>
    </w:p>
    <w:p w14:paraId="263D8BA3" w14:textId="77777777" w:rsidR="000F2C30" w:rsidRPr="00F97F6C" w:rsidRDefault="000F2C30">
      <w:pPr>
        <w:pStyle w:val="BodyText"/>
        <w:spacing w:before="2"/>
        <w:rPr>
          <w:i/>
          <w:sz w:val="22"/>
        </w:rPr>
      </w:pPr>
    </w:p>
    <w:p w14:paraId="2222A89C" w14:textId="77777777" w:rsidR="000F2C30" w:rsidRPr="00F97F6C" w:rsidRDefault="00D30AE1">
      <w:pPr>
        <w:spacing w:before="104" w:line="266" w:lineRule="auto"/>
        <w:ind w:left="2298" w:right="2296" w:hanging="1"/>
        <w:jc w:val="center"/>
        <w:rPr>
          <w:sz w:val="28"/>
        </w:rPr>
      </w:pPr>
      <w:r w:rsidRPr="00F97F6C">
        <w:rPr>
          <w:sz w:val="28"/>
        </w:rPr>
        <w:t>Department of Computer Science College of Science and Mathematics Fresno State</w:t>
      </w:r>
    </w:p>
    <w:p w14:paraId="26AB2B96" w14:textId="77777777" w:rsidR="000F2C30" w:rsidRPr="00F97F6C" w:rsidRDefault="000F2C30">
      <w:pPr>
        <w:spacing w:line="266" w:lineRule="auto"/>
        <w:jc w:val="center"/>
        <w:rPr>
          <w:sz w:val="28"/>
        </w:rPr>
        <w:sectPr w:rsidR="000F2C30" w:rsidRPr="00F97F6C">
          <w:type w:val="continuous"/>
          <w:pgSz w:w="12240" w:h="15840"/>
          <w:pgMar w:top="1500" w:right="1720" w:bottom="280" w:left="1720" w:header="720" w:footer="720" w:gutter="0"/>
          <w:cols w:space="720"/>
        </w:sectPr>
      </w:pPr>
    </w:p>
    <w:p w14:paraId="0FB3D4D7" w14:textId="77777777" w:rsidR="000F2C30" w:rsidRPr="00F97F6C" w:rsidRDefault="000F2C30">
      <w:pPr>
        <w:pStyle w:val="BodyText"/>
        <w:spacing w:before="4"/>
        <w:rPr>
          <w:sz w:val="16"/>
        </w:rPr>
      </w:pPr>
    </w:p>
    <w:p w14:paraId="00F8EA31" w14:textId="7ADC1BF9" w:rsidR="000F2C30" w:rsidRPr="00F97F6C" w:rsidRDefault="002B6EF7">
      <w:pPr>
        <w:spacing w:before="114"/>
        <w:ind w:left="2337" w:right="2337"/>
        <w:jc w:val="center"/>
        <w:rPr>
          <w:b/>
          <w:sz w:val="41"/>
        </w:rPr>
      </w:pPr>
      <w:ins w:id="0" w:author="Hubert Cecotti" w:date="2020-12-06T17:04:00Z">
        <w:r>
          <w:rPr>
            <w:b/>
            <w:sz w:val="41"/>
          </w:rPr>
          <w:t xml:space="preserve">Improving the usability of a </w:t>
        </w:r>
      </w:ins>
      <w:r w:rsidR="00A70A28" w:rsidRPr="00F97F6C">
        <w:rPr>
          <w:b/>
          <w:sz w:val="41"/>
        </w:rPr>
        <w:t>Virtual Reality Art Museum</w:t>
      </w:r>
      <w:ins w:id="1" w:author="Hubert Cecotti" w:date="2020-12-06T17:04:00Z">
        <w:r>
          <w:rPr>
            <w:b/>
            <w:sz w:val="41"/>
          </w:rPr>
          <w:t xml:space="preserve"> for multiple virtual reality headsets using SteamVR2</w:t>
        </w:r>
      </w:ins>
    </w:p>
    <w:p w14:paraId="683D021C" w14:textId="77777777" w:rsidR="000F2C30" w:rsidRPr="00F97F6C" w:rsidRDefault="000F2C30">
      <w:pPr>
        <w:pStyle w:val="BodyText"/>
        <w:rPr>
          <w:b/>
          <w:sz w:val="54"/>
        </w:rPr>
      </w:pPr>
    </w:p>
    <w:p w14:paraId="0786E1BD" w14:textId="77777777" w:rsidR="000F2C30" w:rsidRPr="00F97F6C" w:rsidRDefault="000F2C30">
      <w:pPr>
        <w:pStyle w:val="BodyText"/>
        <w:rPr>
          <w:b/>
          <w:sz w:val="54"/>
        </w:rPr>
      </w:pPr>
    </w:p>
    <w:p w14:paraId="5C8ECE60" w14:textId="77777777" w:rsidR="000F2C30" w:rsidRPr="00F97F6C" w:rsidRDefault="000F2C30">
      <w:pPr>
        <w:pStyle w:val="BodyText"/>
        <w:rPr>
          <w:b/>
          <w:sz w:val="54"/>
        </w:rPr>
      </w:pPr>
    </w:p>
    <w:p w14:paraId="6D9013FC" w14:textId="77777777" w:rsidR="000F2C30" w:rsidRPr="00F97F6C" w:rsidRDefault="000F2C30">
      <w:pPr>
        <w:pStyle w:val="BodyText"/>
        <w:spacing w:before="3"/>
        <w:rPr>
          <w:b/>
          <w:sz w:val="61"/>
        </w:rPr>
      </w:pPr>
    </w:p>
    <w:p w14:paraId="4B5BA5F4" w14:textId="731ED4A6" w:rsidR="000F2C30" w:rsidRPr="00F97F6C" w:rsidRDefault="00A70A28">
      <w:pPr>
        <w:ind w:left="2337" w:right="2337"/>
        <w:jc w:val="center"/>
        <w:rPr>
          <w:sz w:val="28"/>
        </w:rPr>
      </w:pPr>
      <w:r w:rsidRPr="00F97F6C">
        <w:rPr>
          <w:sz w:val="28"/>
        </w:rPr>
        <w:t>Tyler Gillette</w:t>
      </w:r>
    </w:p>
    <w:p w14:paraId="15FA61C7" w14:textId="15168BC0" w:rsidR="000F2C30" w:rsidRPr="00F97F6C" w:rsidRDefault="00A70A28">
      <w:pPr>
        <w:spacing w:before="37"/>
        <w:ind w:left="2333" w:right="2337"/>
        <w:jc w:val="center"/>
        <w:rPr>
          <w:i/>
          <w:sz w:val="28"/>
        </w:rPr>
      </w:pPr>
      <w:r w:rsidRPr="00F97F6C">
        <w:rPr>
          <w:i/>
          <w:sz w:val="28"/>
        </w:rPr>
        <w:t>Dec. 2020</w:t>
      </w:r>
    </w:p>
    <w:p w14:paraId="4185C47E" w14:textId="77777777" w:rsidR="000F2C30" w:rsidRPr="00F97F6C" w:rsidRDefault="000F2C30">
      <w:pPr>
        <w:pStyle w:val="BodyText"/>
        <w:rPr>
          <w:i/>
          <w:sz w:val="34"/>
        </w:rPr>
      </w:pPr>
    </w:p>
    <w:p w14:paraId="43CFEE44" w14:textId="77777777" w:rsidR="000F2C30" w:rsidRPr="00F97F6C" w:rsidRDefault="000F2C30">
      <w:pPr>
        <w:pStyle w:val="BodyText"/>
        <w:rPr>
          <w:i/>
          <w:sz w:val="34"/>
        </w:rPr>
      </w:pPr>
    </w:p>
    <w:p w14:paraId="1AF46E0A" w14:textId="77777777" w:rsidR="000F2C30" w:rsidRPr="00F97F6C" w:rsidRDefault="000F2C30">
      <w:pPr>
        <w:pStyle w:val="BodyText"/>
        <w:rPr>
          <w:i/>
          <w:sz w:val="34"/>
        </w:rPr>
      </w:pPr>
    </w:p>
    <w:p w14:paraId="2E2E261D" w14:textId="77777777" w:rsidR="000F2C30" w:rsidRPr="00F97F6C" w:rsidRDefault="000F2C30">
      <w:pPr>
        <w:pStyle w:val="BodyText"/>
        <w:rPr>
          <w:i/>
          <w:sz w:val="34"/>
        </w:rPr>
      </w:pPr>
    </w:p>
    <w:p w14:paraId="3B78EE04" w14:textId="77777777" w:rsidR="000F2C30" w:rsidRPr="00F97F6C" w:rsidRDefault="000F2C30">
      <w:pPr>
        <w:pStyle w:val="BodyText"/>
        <w:rPr>
          <w:i/>
          <w:sz w:val="34"/>
        </w:rPr>
      </w:pPr>
    </w:p>
    <w:p w14:paraId="294FF43C" w14:textId="77777777" w:rsidR="000F2C30" w:rsidRPr="00F97F6C" w:rsidRDefault="000F2C30">
      <w:pPr>
        <w:pStyle w:val="BodyText"/>
        <w:rPr>
          <w:i/>
          <w:sz w:val="34"/>
        </w:rPr>
      </w:pPr>
    </w:p>
    <w:p w14:paraId="7B596108" w14:textId="38AE1964" w:rsidR="000F2C30" w:rsidRPr="00F97F6C" w:rsidRDefault="00D30AE1">
      <w:pPr>
        <w:spacing w:before="249" w:line="266" w:lineRule="auto"/>
        <w:ind w:left="2337" w:right="2335"/>
        <w:jc w:val="center"/>
        <w:rPr>
          <w:sz w:val="28"/>
        </w:rPr>
      </w:pPr>
      <w:r w:rsidRPr="00F97F6C">
        <w:rPr>
          <w:sz w:val="28"/>
        </w:rPr>
        <w:t>Department of Computer Science California State University, Fresno, CA 93740</w:t>
      </w:r>
    </w:p>
    <w:p w14:paraId="2EEC7BCC" w14:textId="77777777" w:rsidR="000F2C30" w:rsidRPr="00F97F6C" w:rsidRDefault="000F2C30">
      <w:pPr>
        <w:pStyle w:val="BodyText"/>
        <w:rPr>
          <w:sz w:val="34"/>
        </w:rPr>
      </w:pPr>
    </w:p>
    <w:p w14:paraId="41561FBE" w14:textId="77777777" w:rsidR="000F2C30" w:rsidRPr="00F97F6C" w:rsidRDefault="000F2C30">
      <w:pPr>
        <w:pStyle w:val="BodyText"/>
        <w:rPr>
          <w:sz w:val="34"/>
        </w:rPr>
      </w:pPr>
    </w:p>
    <w:p w14:paraId="200CA5AD" w14:textId="77777777" w:rsidR="000F2C30" w:rsidRPr="00F97F6C" w:rsidRDefault="000F2C30">
      <w:pPr>
        <w:pStyle w:val="BodyText"/>
        <w:rPr>
          <w:sz w:val="34"/>
        </w:rPr>
      </w:pPr>
    </w:p>
    <w:p w14:paraId="203C95AC" w14:textId="77777777" w:rsidR="000F2C30" w:rsidRPr="00F97F6C" w:rsidRDefault="000F2C30">
      <w:pPr>
        <w:pStyle w:val="BodyText"/>
        <w:rPr>
          <w:sz w:val="34"/>
        </w:rPr>
      </w:pPr>
    </w:p>
    <w:p w14:paraId="4F46A753" w14:textId="77777777" w:rsidR="000F2C30" w:rsidRPr="00F97F6C" w:rsidRDefault="000F2C30">
      <w:pPr>
        <w:pStyle w:val="BodyText"/>
        <w:rPr>
          <w:sz w:val="34"/>
        </w:rPr>
      </w:pPr>
    </w:p>
    <w:p w14:paraId="648DEBB3" w14:textId="77777777" w:rsidR="000F2C30" w:rsidRPr="00F97F6C" w:rsidRDefault="000F2C30">
      <w:pPr>
        <w:pStyle w:val="BodyText"/>
        <w:rPr>
          <w:sz w:val="34"/>
        </w:rPr>
      </w:pPr>
    </w:p>
    <w:p w14:paraId="339815FC" w14:textId="177E55AA" w:rsidR="000F2C30" w:rsidRPr="00F97F6C" w:rsidRDefault="00D30AE1">
      <w:pPr>
        <w:spacing w:before="216"/>
        <w:ind w:left="2337" w:right="2337"/>
        <w:jc w:val="center"/>
        <w:rPr>
          <w:sz w:val="28"/>
        </w:rPr>
      </w:pPr>
      <w:r w:rsidRPr="00F97F6C">
        <w:rPr>
          <w:sz w:val="28"/>
        </w:rPr>
        <w:t xml:space="preserve">Project Advisor: </w:t>
      </w:r>
      <w:r w:rsidR="00A70A28" w:rsidRPr="00F97F6C">
        <w:rPr>
          <w:sz w:val="28"/>
        </w:rPr>
        <w:t>Dr. Hubert Cecotti</w:t>
      </w:r>
    </w:p>
    <w:p w14:paraId="6C9023DC" w14:textId="77777777" w:rsidR="000F2C30" w:rsidRPr="00F97F6C" w:rsidRDefault="00D30AE1">
      <w:pPr>
        <w:spacing w:before="37" w:line="266" w:lineRule="auto"/>
        <w:ind w:left="1526" w:right="1524"/>
        <w:jc w:val="center"/>
        <w:rPr>
          <w:b/>
          <w:i/>
          <w:sz w:val="28"/>
        </w:rPr>
      </w:pPr>
      <w:r w:rsidRPr="00F97F6C">
        <w:rPr>
          <w:i/>
          <w:sz w:val="28"/>
        </w:rPr>
        <w:t xml:space="preserve">Submitted in partial fulfillment of the requirements for the degree of </w:t>
      </w:r>
      <w:r w:rsidRPr="00F97F6C">
        <w:rPr>
          <w:b/>
          <w:i/>
          <w:sz w:val="28"/>
        </w:rPr>
        <w:t>Bachelor of Science</w:t>
      </w:r>
    </w:p>
    <w:p w14:paraId="70BC9B6A" w14:textId="77777777" w:rsidR="000F2C30" w:rsidRPr="00F97F6C" w:rsidRDefault="000F2C30">
      <w:pPr>
        <w:spacing w:line="266" w:lineRule="auto"/>
        <w:jc w:val="center"/>
        <w:rPr>
          <w:sz w:val="28"/>
        </w:rPr>
        <w:sectPr w:rsidR="000F2C30" w:rsidRPr="00F97F6C">
          <w:footerReference w:type="default" r:id="rId8"/>
          <w:pgSz w:w="12240" w:h="15840"/>
          <w:pgMar w:top="1500" w:right="1720" w:bottom="2460" w:left="1720" w:header="0" w:footer="2274" w:gutter="0"/>
          <w:pgNumType w:start="1"/>
          <w:cols w:space="720"/>
        </w:sectPr>
      </w:pPr>
    </w:p>
    <w:p w14:paraId="0EA33250" w14:textId="77777777" w:rsidR="000F2C30" w:rsidRPr="00F97F6C" w:rsidRDefault="000F2C30">
      <w:pPr>
        <w:pStyle w:val="BodyText"/>
        <w:spacing w:before="2"/>
        <w:rPr>
          <w:b/>
          <w:i/>
          <w:sz w:val="18"/>
        </w:rPr>
      </w:pPr>
    </w:p>
    <w:p w14:paraId="25CDE3D5" w14:textId="77777777" w:rsidR="000F2C30" w:rsidRPr="00F97F6C" w:rsidRDefault="00D30AE1">
      <w:pPr>
        <w:spacing w:before="113"/>
        <w:ind w:left="116"/>
        <w:rPr>
          <w:b/>
          <w:sz w:val="34"/>
        </w:rPr>
      </w:pPr>
      <w:r w:rsidRPr="00F97F6C">
        <w:rPr>
          <w:b/>
          <w:sz w:val="34"/>
        </w:rPr>
        <w:t>Contents</w:t>
      </w:r>
    </w:p>
    <w:sdt>
      <w:sdtPr>
        <w:rPr>
          <w:b w:val="0"/>
          <w:bCs w:val="0"/>
          <w:sz w:val="22"/>
          <w:szCs w:val="22"/>
        </w:rPr>
        <w:id w:val="186415353"/>
        <w:docPartObj>
          <w:docPartGallery w:val="Table of Contents"/>
          <w:docPartUnique/>
        </w:docPartObj>
      </w:sdtPr>
      <w:sdtEndPr/>
      <w:sdtContent>
        <w:p w14:paraId="0DA74EB2" w14:textId="0A7DBC0E" w:rsidR="0000070F" w:rsidRDefault="00D30AE1">
          <w:pPr>
            <w:pStyle w:val="TOC1"/>
            <w:tabs>
              <w:tab w:val="right" w:pos="8790"/>
            </w:tabs>
            <w:rPr>
              <w:rFonts w:asciiTheme="minorHAnsi" w:eastAsiaTheme="minorEastAsia" w:hAnsiTheme="minorHAnsi" w:cstheme="minorBidi"/>
              <w:b w:val="0"/>
              <w:bCs w:val="0"/>
              <w:noProof/>
              <w:sz w:val="22"/>
              <w:szCs w:val="22"/>
            </w:rPr>
          </w:pPr>
          <w:r w:rsidRPr="00F97F6C">
            <w:fldChar w:fldCharType="begin"/>
          </w:r>
          <w:r w:rsidRPr="00F97F6C">
            <w:instrText xml:space="preserve">TOC \o "1-3" \h \z \u </w:instrText>
          </w:r>
          <w:r w:rsidRPr="00F97F6C">
            <w:fldChar w:fldCharType="separate"/>
          </w:r>
          <w:hyperlink w:anchor="_Toc58082680" w:history="1">
            <w:r w:rsidR="0000070F" w:rsidRPr="005D0C3B">
              <w:rPr>
                <w:rStyle w:val="Hyperlink"/>
                <w:noProof/>
                <w:w w:val="101"/>
              </w:rPr>
              <w:t>1</w:t>
            </w:r>
            <w:r w:rsidR="0000070F">
              <w:rPr>
                <w:rFonts w:asciiTheme="minorHAnsi" w:eastAsiaTheme="minorEastAsia" w:hAnsiTheme="minorHAnsi" w:cstheme="minorBidi"/>
                <w:b w:val="0"/>
                <w:bCs w:val="0"/>
                <w:noProof/>
                <w:sz w:val="22"/>
                <w:szCs w:val="22"/>
              </w:rPr>
              <w:tab/>
            </w:r>
            <w:r w:rsidR="0000070F" w:rsidRPr="005D0C3B">
              <w:rPr>
                <w:rStyle w:val="Hyperlink"/>
                <w:noProof/>
              </w:rPr>
              <w:t>Introduction</w:t>
            </w:r>
            <w:r w:rsidR="0000070F">
              <w:rPr>
                <w:noProof/>
                <w:webHidden/>
              </w:rPr>
              <w:tab/>
            </w:r>
            <w:r w:rsidR="0000070F">
              <w:rPr>
                <w:noProof/>
                <w:webHidden/>
              </w:rPr>
              <w:fldChar w:fldCharType="begin"/>
            </w:r>
            <w:r w:rsidR="0000070F">
              <w:rPr>
                <w:noProof/>
                <w:webHidden/>
              </w:rPr>
              <w:instrText xml:space="preserve"> PAGEREF _Toc58082680 \h </w:instrText>
            </w:r>
            <w:r w:rsidR="0000070F">
              <w:rPr>
                <w:noProof/>
                <w:webHidden/>
              </w:rPr>
            </w:r>
            <w:r w:rsidR="0000070F">
              <w:rPr>
                <w:noProof/>
                <w:webHidden/>
              </w:rPr>
              <w:fldChar w:fldCharType="separate"/>
            </w:r>
            <w:r w:rsidR="004763B6">
              <w:rPr>
                <w:noProof/>
                <w:webHidden/>
              </w:rPr>
              <w:t>3</w:t>
            </w:r>
            <w:r w:rsidR="0000070F">
              <w:rPr>
                <w:noProof/>
                <w:webHidden/>
              </w:rPr>
              <w:fldChar w:fldCharType="end"/>
            </w:r>
          </w:hyperlink>
        </w:p>
        <w:p w14:paraId="6682AE58" w14:textId="74EAAE05" w:rsidR="0000070F" w:rsidRDefault="006A71B2">
          <w:pPr>
            <w:pStyle w:val="TOC2"/>
            <w:tabs>
              <w:tab w:val="left" w:pos="1024"/>
              <w:tab w:val="right" w:pos="8790"/>
            </w:tabs>
            <w:rPr>
              <w:rFonts w:asciiTheme="minorHAnsi" w:eastAsiaTheme="minorEastAsia" w:hAnsiTheme="minorHAnsi" w:cstheme="minorBidi"/>
              <w:noProof/>
              <w:sz w:val="22"/>
              <w:szCs w:val="22"/>
            </w:rPr>
          </w:pPr>
          <w:hyperlink w:anchor="_Toc58082681" w:history="1">
            <w:r w:rsidR="0000070F" w:rsidRPr="005D0C3B">
              <w:rPr>
                <w:rStyle w:val="Hyperlink"/>
                <w:noProof/>
                <w:w w:val="102"/>
              </w:rPr>
              <w:t>1.1</w:t>
            </w:r>
            <w:r w:rsidR="0000070F">
              <w:rPr>
                <w:rFonts w:asciiTheme="minorHAnsi" w:eastAsiaTheme="minorEastAsia" w:hAnsiTheme="minorHAnsi" w:cstheme="minorBidi"/>
                <w:noProof/>
                <w:sz w:val="22"/>
                <w:szCs w:val="22"/>
              </w:rPr>
              <w:tab/>
            </w:r>
            <w:r w:rsidR="0000070F" w:rsidRPr="005D0C3B">
              <w:rPr>
                <w:rStyle w:val="Hyperlink"/>
                <w:noProof/>
              </w:rPr>
              <w:t>Aims and</w:t>
            </w:r>
            <w:r w:rsidR="0000070F" w:rsidRPr="005D0C3B">
              <w:rPr>
                <w:rStyle w:val="Hyperlink"/>
                <w:noProof/>
                <w:spacing w:val="3"/>
              </w:rPr>
              <w:t xml:space="preserve"> </w:t>
            </w:r>
            <w:r w:rsidR="0000070F" w:rsidRPr="005D0C3B">
              <w:rPr>
                <w:rStyle w:val="Hyperlink"/>
                <w:noProof/>
              </w:rPr>
              <w:t>objectives</w:t>
            </w:r>
            <w:r w:rsidR="0000070F">
              <w:rPr>
                <w:noProof/>
                <w:webHidden/>
              </w:rPr>
              <w:tab/>
            </w:r>
            <w:r w:rsidR="0000070F">
              <w:rPr>
                <w:noProof/>
                <w:webHidden/>
              </w:rPr>
              <w:fldChar w:fldCharType="begin"/>
            </w:r>
            <w:r w:rsidR="0000070F">
              <w:rPr>
                <w:noProof/>
                <w:webHidden/>
              </w:rPr>
              <w:instrText xml:space="preserve"> PAGEREF _Toc58082681 \h </w:instrText>
            </w:r>
            <w:r w:rsidR="0000070F">
              <w:rPr>
                <w:noProof/>
                <w:webHidden/>
              </w:rPr>
            </w:r>
            <w:r w:rsidR="0000070F">
              <w:rPr>
                <w:noProof/>
                <w:webHidden/>
              </w:rPr>
              <w:fldChar w:fldCharType="separate"/>
            </w:r>
            <w:r w:rsidR="004763B6">
              <w:rPr>
                <w:noProof/>
                <w:webHidden/>
              </w:rPr>
              <w:t>3</w:t>
            </w:r>
            <w:r w:rsidR="0000070F">
              <w:rPr>
                <w:noProof/>
                <w:webHidden/>
              </w:rPr>
              <w:fldChar w:fldCharType="end"/>
            </w:r>
          </w:hyperlink>
        </w:p>
        <w:p w14:paraId="3E676233" w14:textId="564B5D58" w:rsidR="0000070F" w:rsidRDefault="006A71B2">
          <w:pPr>
            <w:pStyle w:val="TOC2"/>
            <w:tabs>
              <w:tab w:val="left" w:pos="1024"/>
              <w:tab w:val="right" w:pos="8790"/>
            </w:tabs>
            <w:rPr>
              <w:rFonts w:asciiTheme="minorHAnsi" w:eastAsiaTheme="minorEastAsia" w:hAnsiTheme="minorHAnsi" w:cstheme="minorBidi"/>
              <w:noProof/>
              <w:sz w:val="22"/>
              <w:szCs w:val="22"/>
            </w:rPr>
          </w:pPr>
          <w:hyperlink w:anchor="_Toc58082682" w:history="1">
            <w:r w:rsidR="0000070F" w:rsidRPr="005D0C3B">
              <w:rPr>
                <w:rStyle w:val="Hyperlink"/>
                <w:noProof/>
                <w:w w:val="102"/>
              </w:rPr>
              <w:t>1.2</w:t>
            </w:r>
            <w:r w:rsidR="0000070F">
              <w:rPr>
                <w:rFonts w:asciiTheme="minorHAnsi" w:eastAsiaTheme="minorEastAsia" w:hAnsiTheme="minorHAnsi" w:cstheme="minorBidi"/>
                <w:noProof/>
                <w:sz w:val="22"/>
                <w:szCs w:val="22"/>
              </w:rPr>
              <w:tab/>
            </w:r>
            <w:r w:rsidR="0000070F" w:rsidRPr="005D0C3B">
              <w:rPr>
                <w:rStyle w:val="Hyperlink"/>
                <w:noProof/>
              </w:rPr>
              <w:t>Outline</w:t>
            </w:r>
            <w:r w:rsidR="0000070F">
              <w:rPr>
                <w:noProof/>
                <w:webHidden/>
              </w:rPr>
              <w:tab/>
            </w:r>
            <w:r w:rsidR="0000070F">
              <w:rPr>
                <w:noProof/>
                <w:webHidden/>
              </w:rPr>
              <w:fldChar w:fldCharType="begin"/>
            </w:r>
            <w:r w:rsidR="0000070F">
              <w:rPr>
                <w:noProof/>
                <w:webHidden/>
              </w:rPr>
              <w:instrText xml:space="preserve"> PAGEREF _Toc58082682 \h </w:instrText>
            </w:r>
            <w:r w:rsidR="0000070F">
              <w:rPr>
                <w:noProof/>
                <w:webHidden/>
              </w:rPr>
            </w:r>
            <w:r w:rsidR="0000070F">
              <w:rPr>
                <w:noProof/>
                <w:webHidden/>
              </w:rPr>
              <w:fldChar w:fldCharType="separate"/>
            </w:r>
            <w:r w:rsidR="004763B6">
              <w:rPr>
                <w:noProof/>
                <w:webHidden/>
              </w:rPr>
              <w:t>3</w:t>
            </w:r>
            <w:r w:rsidR="0000070F">
              <w:rPr>
                <w:noProof/>
                <w:webHidden/>
              </w:rPr>
              <w:fldChar w:fldCharType="end"/>
            </w:r>
          </w:hyperlink>
        </w:p>
        <w:p w14:paraId="1F2F1E83" w14:textId="19EE73D0" w:rsidR="0000070F" w:rsidRDefault="006A71B2">
          <w:pPr>
            <w:pStyle w:val="TOC1"/>
            <w:tabs>
              <w:tab w:val="right" w:pos="8790"/>
            </w:tabs>
            <w:rPr>
              <w:rFonts w:asciiTheme="minorHAnsi" w:eastAsiaTheme="minorEastAsia" w:hAnsiTheme="minorHAnsi" w:cstheme="minorBidi"/>
              <w:b w:val="0"/>
              <w:bCs w:val="0"/>
              <w:noProof/>
              <w:sz w:val="22"/>
              <w:szCs w:val="22"/>
            </w:rPr>
          </w:pPr>
          <w:hyperlink w:anchor="_Toc58082683" w:history="1">
            <w:r w:rsidR="0000070F" w:rsidRPr="005D0C3B">
              <w:rPr>
                <w:rStyle w:val="Hyperlink"/>
                <w:noProof/>
                <w:w w:val="101"/>
              </w:rPr>
              <w:t>2</w:t>
            </w:r>
            <w:r w:rsidR="0000070F">
              <w:rPr>
                <w:rFonts w:asciiTheme="minorHAnsi" w:eastAsiaTheme="minorEastAsia" w:hAnsiTheme="minorHAnsi" w:cstheme="minorBidi"/>
                <w:b w:val="0"/>
                <w:bCs w:val="0"/>
                <w:noProof/>
                <w:sz w:val="22"/>
                <w:szCs w:val="22"/>
              </w:rPr>
              <w:tab/>
            </w:r>
            <w:r w:rsidR="0000070F" w:rsidRPr="005D0C3B">
              <w:rPr>
                <w:rStyle w:val="Hyperlink"/>
                <w:noProof/>
              </w:rPr>
              <w:t>Related</w:t>
            </w:r>
            <w:r w:rsidR="0000070F" w:rsidRPr="005D0C3B">
              <w:rPr>
                <w:rStyle w:val="Hyperlink"/>
                <w:noProof/>
                <w:spacing w:val="1"/>
              </w:rPr>
              <w:t xml:space="preserve"> </w:t>
            </w:r>
            <w:r w:rsidR="0000070F" w:rsidRPr="005D0C3B">
              <w:rPr>
                <w:rStyle w:val="Hyperlink"/>
                <w:noProof/>
              </w:rPr>
              <w:t>works</w:t>
            </w:r>
            <w:r w:rsidR="0000070F">
              <w:rPr>
                <w:noProof/>
                <w:webHidden/>
              </w:rPr>
              <w:tab/>
            </w:r>
            <w:r w:rsidR="0000070F">
              <w:rPr>
                <w:noProof/>
                <w:webHidden/>
              </w:rPr>
              <w:fldChar w:fldCharType="begin"/>
            </w:r>
            <w:r w:rsidR="0000070F">
              <w:rPr>
                <w:noProof/>
                <w:webHidden/>
              </w:rPr>
              <w:instrText xml:space="preserve"> PAGEREF _Toc58082683 \h </w:instrText>
            </w:r>
            <w:r w:rsidR="0000070F">
              <w:rPr>
                <w:noProof/>
                <w:webHidden/>
              </w:rPr>
            </w:r>
            <w:r w:rsidR="0000070F">
              <w:rPr>
                <w:noProof/>
                <w:webHidden/>
              </w:rPr>
              <w:fldChar w:fldCharType="separate"/>
            </w:r>
            <w:r w:rsidR="004763B6">
              <w:rPr>
                <w:noProof/>
                <w:webHidden/>
              </w:rPr>
              <w:t>3</w:t>
            </w:r>
            <w:r w:rsidR="0000070F">
              <w:rPr>
                <w:noProof/>
                <w:webHidden/>
              </w:rPr>
              <w:fldChar w:fldCharType="end"/>
            </w:r>
          </w:hyperlink>
        </w:p>
        <w:p w14:paraId="6DB25537" w14:textId="3203B620" w:rsidR="0000070F" w:rsidRDefault="006A71B2">
          <w:pPr>
            <w:pStyle w:val="TOC1"/>
            <w:tabs>
              <w:tab w:val="right" w:pos="8790"/>
            </w:tabs>
            <w:rPr>
              <w:rFonts w:asciiTheme="minorHAnsi" w:eastAsiaTheme="minorEastAsia" w:hAnsiTheme="minorHAnsi" w:cstheme="minorBidi"/>
              <w:b w:val="0"/>
              <w:bCs w:val="0"/>
              <w:noProof/>
              <w:sz w:val="22"/>
              <w:szCs w:val="22"/>
            </w:rPr>
          </w:pPr>
          <w:hyperlink w:anchor="_Toc58082684" w:history="1">
            <w:r w:rsidR="0000070F" w:rsidRPr="005D0C3B">
              <w:rPr>
                <w:rStyle w:val="Hyperlink"/>
                <w:noProof/>
                <w:w w:val="101"/>
              </w:rPr>
              <w:t>3</w:t>
            </w:r>
            <w:r w:rsidR="0000070F">
              <w:rPr>
                <w:rFonts w:asciiTheme="minorHAnsi" w:eastAsiaTheme="minorEastAsia" w:hAnsiTheme="minorHAnsi" w:cstheme="minorBidi"/>
                <w:b w:val="0"/>
                <w:bCs w:val="0"/>
                <w:noProof/>
                <w:sz w:val="22"/>
                <w:szCs w:val="22"/>
              </w:rPr>
              <w:tab/>
            </w:r>
            <w:r w:rsidR="0000070F" w:rsidRPr="005D0C3B">
              <w:rPr>
                <w:rStyle w:val="Hyperlink"/>
                <w:noProof/>
              </w:rPr>
              <w:t>Analysis</w:t>
            </w:r>
            <w:r w:rsidR="0000070F">
              <w:rPr>
                <w:noProof/>
                <w:webHidden/>
              </w:rPr>
              <w:tab/>
            </w:r>
            <w:r w:rsidR="0000070F">
              <w:rPr>
                <w:noProof/>
                <w:webHidden/>
              </w:rPr>
              <w:fldChar w:fldCharType="begin"/>
            </w:r>
            <w:r w:rsidR="0000070F">
              <w:rPr>
                <w:noProof/>
                <w:webHidden/>
              </w:rPr>
              <w:instrText xml:space="preserve"> PAGEREF _Toc58082684 \h </w:instrText>
            </w:r>
            <w:r w:rsidR="0000070F">
              <w:rPr>
                <w:noProof/>
                <w:webHidden/>
              </w:rPr>
            </w:r>
            <w:r w:rsidR="0000070F">
              <w:rPr>
                <w:noProof/>
                <w:webHidden/>
              </w:rPr>
              <w:fldChar w:fldCharType="separate"/>
            </w:r>
            <w:r w:rsidR="004763B6">
              <w:rPr>
                <w:noProof/>
                <w:webHidden/>
              </w:rPr>
              <w:t>3</w:t>
            </w:r>
            <w:r w:rsidR="0000070F">
              <w:rPr>
                <w:noProof/>
                <w:webHidden/>
              </w:rPr>
              <w:fldChar w:fldCharType="end"/>
            </w:r>
          </w:hyperlink>
        </w:p>
        <w:p w14:paraId="6D7BFFB6" w14:textId="57A46810" w:rsidR="0000070F" w:rsidRDefault="006A71B2">
          <w:pPr>
            <w:pStyle w:val="TOC2"/>
            <w:tabs>
              <w:tab w:val="left" w:pos="1024"/>
              <w:tab w:val="right" w:pos="8790"/>
            </w:tabs>
            <w:rPr>
              <w:rFonts w:asciiTheme="minorHAnsi" w:eastAsiaTheme="minorEastAsia" w:hAnsiTheme="minorHAnsi" w:cstheme="minorBidi"/>
              <w:noProof/>
              <w:sz w:val="22"/>
              <w:szCs w:val="22"/>
            </w:rPr>
          </w:pPr>
          <w:hyperlink w:anchor="_Toc58082685" w:history="1">
            <w:r w:rsidR="0000070F" w:rsidRPr="005D0C3B">
              <w:rPr>
                <w:rStyle w:val="Hyperlink"/>
                <w:noProof/>
                <w:w w:val="102"/>
              </w:rPr>
              <w:t>3.1</w:t>
            </w:r>
            <w:r w:rsidR="0000070F">
              <w:rPr>
                <w:rFonts w:asciiTheme="minorHAnsi" w:eastAsiaTheme="minorEastAsia" w:hAnsiTheme="minorHAnsi" w:cstheme="minorBidi"/>
                <w:noProof/>
                <w:sz w:val="22"/>
                <w:szCs w:val="22"/>
              </w:rPr>
              <w:tab/>
            </w:r>
            <w:r w:rsidR="0000070F" w:rsidRPr="005D0C3B">
              <w:rPr>
                <w:rStyle w:val="Hyperlink"/>
                <w:noProof/>
              </w:rPr>
              <w:t>Problem</w:t>
            </w:r>
            <w:r w:rsidR="0000070F" w:rsidRPr="005D0C3B">
              <w:rPr>
                <w:rStyle w:val="Hyperlink"/>
                <w:noProof/>
                <w:spacing w:val="1"/>
              </w:rPr>
              <w:t xml:space="preserve"> </w:t>
            </w:r>
            <w:r w:rsidR="0000070F" w:rsidRPr="005D0C3B">
              <w:rPr>
                <w:rStyle w:val="Hyperlink"/>
                <w:noProof/>
              </w:rPr>
              <w:t>Statement</w:t>
            </w:r>
            <w:r w:rsidR="0000070F">
              <w:rPr>
                <w:noProof/>
                <w:webHidden/>
              </w:rPr>
              <w:tab/>
            </w:r>
            <w:r w:rsidR="0000070F">
              <w:rPr>
                <w:noProof/>
                <w:webHidden/>
              </w:rPr>
              <w:fldChar w:fldCharType="begin"/>
            </w:r>
            <w:r w:rsidR="0000070F">
              <w:rPr>
                <w:noProof/>
                <w:webHidden/>
              </w:rPr>
              <w:instrText xml:space="preserve"> PAGEREF _Toc58082685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32DCE1A5" w14:textId="7BF2E2D2" w:rsidR="0000070F" w:rsidRDefault="006A71B2">
          <w:pPr>
            <w:pStyle w:val="TOC2"/>
            <w:tabs>
              <w:tab w:val="left" w:pos="1024"/>
              <w:tab w:val="right" w:pos="8790"/>
            </w:tabs>
            <w:rPr>
              <w:rFonts w:asciiTheme="minorHAnsi" w:eastAsiaTheme="minorEastAsia" w:hAnsiTheme="minorHAnsi" w:cstheme="minorBidi"/>
              <w:noProof/>
              <w:sz w:val="22"/>
              <w:szCs w:val="22"/>
            </w:rPr>
          </w:pPr>
          <w:hyperlink w:anchor="_Toc58082687" w:history="1">
            <w:r w:rsidR="0000070F" w:rsidRPr="005D0C3B">
              <w:rPr>
                <w:rStyle w:val="Hyperlink"/>
                <w:noProof/>
                <w:w w:val="102"/>
              </w:rPr>
              <w:t>3.2</w:t>
            </w:r>
            <w:r w:rsidR="0000070F">
              <w:rPr>
                <w:rFonts w:asciiTheme="minorHAnsi" w:eastAsiaTheme="minorEastAsia" w:hAnsiTheme="minorHAnsi" w:cstheme="minorBidi"/>
                <w:noProof/>
                <w:sz w:val="22"/>
                <w:szCs w:val="22"/>
              </w:rPr>
              <w:tab/>
            </w:r>
            <w:r w:rsidR="0000070F" w:rsidRPr="005D0C3B">
              <w:rPr>
                <w:rStyle w:val="Hyperlink"/>
                <w:noProof/>
              </w:rPr>
              <w:t>Proposed</w:t>
            </w:r>
            <w:r w:rsidR="0000070F" w:rsidRPr="005D0C3B">
              <w:rPr>
                <w:rStyle w:val="Hyperlink"/>
                <w:noProof/>
                <w:spacing w:val="1"/>
              </w:rPr>
              <w:t xml:space="preserve"> </w:t>
            </w:r>
            <w:r w:rsidR="0000070F" w:rsidRPr="005D0C3B">
              <w:rPr>
                <w:rStyle w:val="Hyperlink"/>
                <w:noProof/>
              </w:rPr>
              <w:t>solution</w:t>
            </w:r>
            <w:r w:rsidR="0000070F">
              <w:rPr>
                <w:noProof/>
                <w:webHidden/>
              </w:rPr>
              <w:tab/>
            </w:r>
            <w:r w:rsidR="0000070F">
              <w:rPr>
                <w:noProof/>
                <w:webHidden/>
              </w:rPr>
              <w:fldChar w:fldCharType="begin"/>
            </w:r>
            <w:r w:rsidR="0000070F">
              <w:rPr>
                <w:noProof/>
                <w:webHidden/>
              </w:rPr>
              <w:instrText xml:space="preserve"> PAGEREF _Toc58082687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6A47102F" w14:textId="521B1ABF" w:rsidR="0000070F" w:rsidRDefault="006A71B2">
          <w:pPr>
            <w:pStyle w:val="TOC2"/>
            <w:tabs>
              <w:tab w:val="left" w:pos="1024"/>
              <w:tab w:val="right" w:pos="8790"/>
            </w:tabs>
            <w:rPr>
              <w:rFonts w:asciiTheme="minorHAnsi" w:eastAsiaTheme="minorEastAsia" w:hAnsiTheme="minorHAnsi" w:cstheme="minorBidi"/>
              <w:noProof/>
              <w:sz w:val="22"/>
              <w:szCs w:val="22"/>
            </w:rPr>
          </w:pPr>
          <w:hyperlink w:anchor="_Toc58082689" w:history="1">
            <w:r w:rsidR="0000070F" w:rsidRPr="005D0C3B">
              <w:rPr>
                <w:rStyle w:val="Hyperlink"/>
                <w:noProof/>
                <w:w w:val="102"/>
              </w:rPr>
              <w:t>3.3</w:t>
            </w:r>
            <w:r w:rsidR="0000070F">
              <w:rPr>
                <w:rFonts w:asciiTheme="minorHAnsi" w:eastAsiaTheme="minorEastAsia" w:hAnsiTheme="minorHAnsi" w:cstheme="minorBidi"/>
                <w:noProof/>
                <w:sz w:val="22"/>
                <w:szCs w:val="22"/>
              </w:rPr>
              <w:tab/>
            </w:r>
            <w:r w:rsidR="0000070F" w:rsidRPr="005D0C3B">
              <w:rPr>
                <w:rStyle w:val="Hyperlink"/>
                <w:noProof/>
              </w:rPr>
              <w:t>Requirements</w:t>
            </w:r>
            <w:r w:rsidR="0000070F">
              <w:rPr>
                <w:noProof/>
                <w:webHidden/>
              </w:rPr>
              <w:tab/>
            </w:r>
            <w:r w:rsidR="0000070F">
              <w:rPr>
                <w:noProof/>
                <w:webHidden/>
              </w:rPr>
              <w:fldChar w:fldCharType="begin"/>
            </w:r>
            <w:r w:rsidR="0000070F">
              <w:rPr>
                <w:noProof/>
                <w:webHidden/>
              </w:rPr>
              <w:instrText xml:space="preserve"> PAGEREF _Toc58082689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4344BA62" w14:textId="03282421" w:rsidR="0000070F" w:rsidRDefault="006A71B2">
          <w:pPr>
            <w:pStyle w:val="TOC3"/>
            <w:tabs>
              <w:tab w:val="left" w:pos="1760"/>
              <w:tab w:val="right" w:pos="8790"/>
            </w:tabs>
            <w:rPr>
              <w:rFonts w:asciiTheme="minorHAnsi" w:eastAsiaTheme="minorEastAsia" w:hAnsiTheme="minorHAnsi" w:cstheme="minorBidi"/>
              <w:noProof/>
              <w:sz w:val="22"/>
              <w:szCs w:val="22"/>
            </w:rPr>
          </w:pPr>
          <w:hyperlink w:anchor="_Toc58082690" w:history="1">
            <w:r w:rsidR="0000070F" w:rsidRPr="005D0C3B">
              <w:rPr>
                <w:rStyle w:val="Hyperlink"/>
                <w:noProof/>
                <w:w w:val="99"/>
              </w:rPr>
              <w:t>3.3.1</w:t>
            </w:r>
            <w:r w:rsidR="0000070F">
              <w:rPr>
                <w:rFonts w:asciiTheme="minorHAnsi" w:eastAsiaTheme="minorEastAsia" w:hAnsiTheme="minorHAnsi" w:cstheme="minorBidi"/>
                <w:noProof/>
                <w:sz w:val="22"/>
                <w:szCs w:val="22"/>
              </w:rPr>
              <w:tab/>
            </w:r>
            <w:r w:rsidR="0000070F" w:rsidRPr="005D0C3B">
              <w:rPr>
                <w:rStyle w:val="Hyperlink"/>
                <w:noProof/>
              </w:rPr>
              <w:t>Functional</w:t>
            </w:r>
            <w:r w:rsidR="0000070F" w:rsidRPr="005D0C3B">
              <w:rPr>
                <w:rStyle w:val="Hyperlink"/>
                <w:noProof/>
                <w:spacing w:val="-2"/>
              </w:rPr>
              <w:t xml:space="preserve"> </w:t>
            </w:r>
            <w:r w:rsidR="0000070F" w:rsidRPr="005D0C3B">
              <w:rPr>
                <w:rStyle w:val="Hyperlink"/>
                <w:noProof/>
              </w:rPr>
              <w:t>requirements</w:t>
            </w:r>
            <w:r w:rsidR="0000070F">
              <w:rPr>
                <w:noProof/>
                <w:webHidden/>
              </w:rPr>
              <w:tab/>
            </w:r>
            <w:r w:rsidR="0000070F">
              <w:rPr>
                <w:noProof/>
                <w:webHidden/>
              </w:rPr>
              <w:fldChar w:fldCharType="begin"/>
            </w:r>
            <w:r w:rsidR="0000070F">
              <w:rPr>
                <w:noProof/>
                <w:webHidden/>
              </w:rPr>
              <w:instrText xml:space="preserve"> PAGEREF _Toc58082690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3EAF1D3D" w14:textId="0A5CC20B"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691" w:history="1">
            <w:r w:rsidR="0000070F" w:rsidRPr="005D0C3B">
              <w:rPr>
                <w:rStyle w:val="Hyperlink"/>
                <w:noProof/>
              </w:rPr>
              <w:t>1.</w:t>
            </w:r>
            <w:r w:rsidR="0000070F">
              <w:rPr>
                <w:rFonts w:asciiTheme="minorHAnsi" w:eastAsiaTheme="minorEastAsia" w:hAnsiTheme="minorHAnsi" w:cstheme="minorBidi"/>
                <w:noProof/>
                <w:sz w:val="22"/>
                <w:szCs w:val="22"/>
              </w:rPr>
              <w:tab/>
            </w:r>
            <w:r w:rsidR="0000070F" w:rsidRPr="005D0C3B">
              <w:rPr>
                <w:rStyle w:val="Hyperlink"/>
                <w:noProof/>
              </w:rPr>
              <w:t>A virtual environment to immerse the user.</w:t>
            </w:r>
            <w:r w:rsidR="0000070F">
              <w:rPr>
                <w:noProof/>
                <w:webHidden/>
              </w:rPr>
              <w:tab/>
            </w:r>
            <w:r w:rsidR="0000070F">
              <w:rPr>
                <w:noProof/>
                <w:webHidden/>
              </w:rPr>
              <w:fldChar w:fldCharType="begin"/>
            </w:r>
            <w:r w:rsidR="0000070F">
              <w:rPr>
                <w:noProof/>
                <w:webHidden/>
              </w:rPr>
              <w:instrText xml:space="preserve"> PAGEREF _Toc58082691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5F018C9E" w14:textId="6D31F3C6"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692" w:history="1">
            <w:r w:rsidR="0000070F" w:rsidRPr="005D0C3B">
              <w:rPr>
                <w:rStyle w:val="Hyperlink"/>
                <w:noProof/>
              </w:rPr>
              <w:t>2.</w:t>
            </w:r>
            <w:r w:rsidR="0000070F">
              <w:rPr>
                <w:rFonts w:asciiTheme="minorHAnsi" w:eastAsiaTheme="minorEastAsia" w:hAnsiTheme="minorHAnsi" w:cstheme="minorBidi"/>
                <w:noProof/>
                <w:sz w:val="22"/>
                <w:szCs w:val="22"/>
              </w:rPr>
              <w:tab/>
            </w:r>
            <w:r w:rsidR="0000070F" w:rsidRPr="005D0C3B">
              <w:rPr>
                <w:rStyle w:val="Hyperlink"/>
                <w:noProof/>
              </w:rPr>
              <w:t>Paintings that would be found in museums at scale.</w:t>
            </w:r>
            <w:r w:rsidR="0000070F">
              <w:rPr>
                <w:noProof/>
                <w:webHidden/>
              </w:rPr>
              <w:tab/>
            </w:r>
            <w:r w:rsidR="0000070F">
              <w:rPr>
                <w:noProof/>
                <w:webHidden/>
              </w:rPr>
              <w:fldChar w:fldCharType="begin"/>
            </w:r>
            <w:r w:rsidR="0000070F">
              <w:rPr>
                <w:noProof/>
                <w:webHidden/>
              </w:rPr>
              <w:instrText xml:space="preserve"> PAGEREF _Toc58082692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597C72F9" w14:textId="34AB7FDC"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693" w:history="1">
            <w:r w:rsidR="0000070F" w:rsidRPr="005D0C3B">
              <w:rPr>
                <w:rStyle w:val="Hyperlink"/>
                <w:noProof/>
              </w:rPr>
              <w:t>3.</w:t>
            </w:r>
            <w:r w:rsidR="0000070F">
              <w:rPr>
                <w:rFonts w:asciiTheme="minorHAnsi" w:eastAsiaTheme="minorEastAsia" w:hAnsiTheme="minorHAnsi" w:cstheme="minorBidi"/>
                <w:noProof/>
                <w:sz w:val="22"/>
                <w:szCs w:val="22"/>
              </w:rPr>
              <w:tab/>
            </w:r>
            <w:r w:rsidR="0000070F" w:rsidRPr="005D0C3B">
              <w:rPr>
                <w:rStyle w:val="Hyperlink"/>
                <w:noProof/>
              </w:rPr>
              <w:t>Observable from all available angles.</w:t>
            </w:r>
            <w:r w:rsidR="0000070F">
              <w:rPr>
                <w:noProof/>
                <w:webHidden/>
              </w:rPr>
              <w:tab/>
            </w:r>
            <w:r w:rsidR="0000070F">
              <w:rPr>
                <w:noProof/>
                <w:webHidden/>
              </w:rPr>
              <w:fldChar w:fldCharType="begin"/>
            </w:r>
            <w:r w:rsidR="0000070F">
              <w:rPr>
                <w:noProof/>
                <w:webHidden/>
              </w:rPr>
              <w:instrText xml:space="preserve"> PAGEREF _Toc58082693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165391AD" w14:textId="00FF45DA"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694" w:history="1">
            <w:r w:rsidR="0000070F" w:rsidRPr="005D0C3B">
              <w:rPr>
                <w:rStyle w:val="Hyperlink"/>
                <w:noProof/>
              </w:rPr>
              <w:t>4.</w:t>
            </w:r>
            <w:r w:rsidR="0000070F">
              <w:rPr>
                <w:rFonts w:asciiTheme="minorHAnsi" w:eastAsiaTheme="minorEastAsia" w:hAnsiTheme="minorHAnsi" w:cstheme="minorBidi"/>
                <w:noProof/>
                <w:sz w:val="22"/>
                <w:szCs w:val="22"/>
              </w:rPr>
              <w:tab/>
            </w:r>
            <w:r w:rsidR="0000070F" w:rsidRPr="005D0C3B">
              <w:rPr>
                <w:rStyle w:val="Hyperlink"/>
                <w:noProof/>
              </w:rPr>
              <w:t>Accessible for all users.</w:t>
            </w:r>
            <w:r w:rsidR="0000070F">
              <w:rPr>
                <w:noProof/>
                <w:webHidden/>
              </w:rPr>
              <w:tab/>
            </w:r>
            <w:r w:rsidR="0000070F">
              <w:rPr>
                <w:noProof/>
                <w:webHidden/>
              </w:rPr>
              <w:fldChar w:fldCharType="begin"/>
            </w:r>
            <w:r w:rsidR="0000070F">
              <w:rPr>
                <w:noProof/>
                <w:webHidden/>
              </w:rPr>
              <w:instrText xml:space="preserve"> PAGEREF _Toc58082694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1F085DCF" w14:textId="6EC058FE"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695" w:history="1">
            <w:r w:rsidR="0000070F" w:rsidRPr="005D0C3B">
              <w:rPr>
                <w:rStyle w:val="Hyperlink"/>
                <w:noProof/>
              </w:rPr>
              <w:t>5.</w:t>
            </w:r>
            <w:r w:rsidR="0000070F">
              <w:rPr>
                <w:rFonts w:asciiTheme="minorHAnsi" w:eastAsiaTheme="minorEastAsia" w:hAnsiTheme="minorHAnsi" w:cstheme="minorBidi"/>
                <w:noProof/>
                <w:sz w:val="22"/>
                <w:szCs w:val="22"/>
              </w:rPr>
              <w:tab/>
            </w:r>
            <w:r w:rsidR="0000070F" w:rsidRPr="005D0C3B">
              <w:rPr>
                <w:rStyle w:val="Hyperlink"/>
                <w:noProof/>
              </w:rPr>
              <w:t>Paintings and questions must be editable by non-technical user.</w:t>
            </w:r>
            <w:r w:rsidR="0000070F">
              <w:rPr>
                <w:noProof/>
                <w:webHidden/>
              </w:rPr>
              <w:tab/>
            </w:r>
            <w:r w:rsidR="0000070F">
              <w:rPr>
                <w:noProof/>
                <w:webHidden/>
              </w:rPr>
              <w:fldChar w:fldCharType="begin"/>
            </w:r>
            <w:r w:rsidR="0000070F">
              <w:rPr>
                <w:noProof/>
                <w:webHidden/>
              </w:rPr>
              <w:instrText xml:space="preserve"> PAGEREF _Toc58082695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1F039E60" w14:textId="2DC7108E"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696" w:history="1">
            <w:r w:rsidR="0000070F" w:rsidRPr="005D0C3B">
              <w:rPr>
                <w:rStyle w:val="Hyperlink"/>
                <w:noProof/>
              </w:rPr>
              <w:t>6.</w:t>
            </w:r>
            <w:r w:rsidR="0000070F">
              <w:rPr>
                <w:rFonts w:asciiTheme="minorHAnsi" w:eastAsiaTheme="minorEastAsia" w:hAnsiTheme="minorHAnsi" w:cstheme="minorBidi"/>
                <w:noProof/>
                <w:sz w:val="22"/>
                <w:szCs w:val="22"/>
              </w:rPr>
              <w:tab/>
            </w:r>
            <w:r w:rsidR="0000070F" w:rsidRPr="005D0C3B">
              <w:rPr>
                <w:rStyle w:val="Hyperlink"/>
                <w:noProof/>
              </w:rPr>
              <w:t>Program must run at a frame rate of 45+ frames per second to maintain quality of experience.</w:t>
            </w:r>
            <w:r w:rsidR="0000070F">
              <w:rPr>
                <w:noProof/>
                <w:webHidden/>
              </w:rPr>
              <w:tab/>
            </w:r>
            <w:r w:rsidR="0000070F">
              <w:rPr>
                <w:noProof/>
                <w:webHidden/>
              </w:rPr>
              <w:fldChar w:fldCharType="begin"/>
            </w:r>
            <w:r w:rsidR="0000070F">
              <w:rPr>
                <w:noProof/>
                <w:webHidden/>
              </w:rPr>
              <w:instrText xml:space="preserve"> PAGEREF _Toc58082696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68DF89FC" w14:textId="5AED092A" w:rsidR="0000070F" w:rsidRDefault="006A71B2">
          <w:pPr>
            <w:pStyle w:val="TOC3"/>
            <w:tabs>
              <w:tab w:val="left" w:pos="1760"/>
              <w:tab w:val="right" w:pos="8790"/>
            </w:tabs>
            <w:rPr>
              <w:rFonts w:asciiTheme="minorHAnsi" w:eastAsiaTheme="minorEastAsia" w:hAnsiTheme="minorHAnsi" w:cstheme="minorBidi"/>
              <w:noProof/>
              <w:sz w:val="22"/>
              <w:szCs w:val="22"/>
            </w:rPr>
          </w:pPr>
          <w:hyperlink w:anchor="_Toc58082697" w:history="1">
            <w:r w:rsidR="0000070F" w:rsidRPr="005D0C3B">
              <w:rPr>
                <w:rStyle w:val="Hyperlink"/>
                <w:noProof/>
                <w:w w:val="99"/>
              </w:rPr>
              <w:t>3.3.2</w:t>
            </w:r>
            <w:r w:rsidR="0000070F">
              <w:rPr>
                <w:rFonts w:asciiTheme="minorHAnsi" w:eastAsiaTheme="minorEastAsia" w:hAnsiTheme="minorHAnsi" w:cstheme="minorBidi"/>
                <w:noProof/>
                <w:sz w:val="22"/>
                <w:szCs w:val="22"/>
              </w:rPr>
              <w:tab/>
            </w:r>
            <w:r w:rsidR="0000070F" w:rsidRPr="005D0C3B">
              <w:rPr>
                <w:rStyle w:val="Hyperlink"/>
                <w:noProof/>
              </w:rPr>
              <w:t>Non-Functional</w:t>
            </w:r>
            <w:r w:rsidR="0000070F" w:rsidRPr="005D0C3B">
              <w:rPr>
                <w:rStyle w:val="Hyperlink"/>
                <w:noProof/>
                <w:spacing w:val="-2"/>
              </w:rPr>
              <w:t xml:space="preserve"> </w:t>
            </w:r>
            <w:r w:rsidR="0000070F" w:rsidRPr="005D0C3B">
              <w:rPr>
                <w:rStyle w:val="Hyperlink"/>
                <w:noProof/>
              </w:rPr>
              <w:t>requirements</w:t>
            </w:r>
            <w:r w:rsidR="0000070F">
              <w:rPr>
                <w:noProof/>
                <w:webHidden/>
              </w:rPr>
              <w:tab/>
            </w:r>
            <w:r w:rsidR="0000070F">
              <w:rPr>
                <w:noProof/>
                <w:webHidden/>
              </w:rPr>
              <w:fldChar w:fldCharType="begin"/>
            </w:r>
            <w:r w:rsidR="0000070F">
              <w:rPr>
                <w:noProof/>
                <w:webHidden/>
              </w:rPr>
              <w:instrText xml:space="preserve"> PAGEREF _Toc58082697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62BD82D4" w14:textId="62D3F7CC"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698" w:history="1">
            <w:r w:rsidR="0000070F" w:rsidRPr="005D0C3B">
              <w:rPr>
                <w:rStyle w:val="Hyperlink"/>
                <w:noProof/>
              </w:rPr>
              <w:t>1.</w:t>
            </w:r>
            <w:r w:rsidR="0000070F">
              <w:rPr>
                <w:rFonts w:asciiTheme="minorHAnsi" w:eastAsiaTheme="minorEastAsia" w:hAnsiTheme="minorHAnsi" w:cstheme="minorBidi"/>
                <w:noProof/>
                <w:sz w:val="22"/>
                <w:szCs w:val="22"/>
              </w:rPr>
              <w:tab/>
            </w:r>
            <w:r w:rsidR="0000070F" w:rsidRPr="005D0C3B">
              <w:rPr>
                <w:rStyle w:val="Hyperlink"/>
                <w:noProof/>
              </w:rPr>
              <w:t>Virtual reality must maintain high visual quality throughout experience.</w:t>
            </w:r>
            <w:r w:rsidR="0000070F">
              <w:rPr>
                <w:noProof/>
                <w:webHidden/>
              </w:rPr>
              <w:tab/>
            </w:r>
            <w:r w:rsidR="0000070F">
              <w:rPr>
                <w:noProof/>
                <w:webHidden/>
              </w:rPr>
              <w:fldChar w:fldCharType="begin"/>
            </w:r>
            <w:r w:rsidR="0000070F">
              <w:rPr>
                <w:noProof/>
                <w:webHidden/>
              </w:rPr>
              <w:instrText xml:space="preserve"> PAGEREF _Toc58082698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1B50E9A4" w14:textId="4BA69E2E"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699" w:history="1">
            <w:r w:rsidR="0000070F" w:rsidRPr="005D0C3B">
              <w:rPr>
                <w:rStyle w:val="Hyperlink"/>
                <w:noProof/>
              </w:rPr>
              <w:t>2.</w:t>
            </w:r>
            <w:r w:rsidR="0000070F">
              <w:rPr>
                <w:rFonts w:asciiTheme="minorHAnsi" w:eastAsiaTheme="minorEastAsia" w:hAnsiTheme="minorHAnsi" w:cstheme="minorBidi"/>
                <w:noProof/>
                <w:sz w:val="22"/>
                <w:szCs w:val="22"/>
              </w:rPr>
              <w:tab/>
            </w:r>
            <w:r w:rsidR="0000070F" w:rsidRPr="005D0C3B">
              <w:rPr>
                <w:rStyle w:val="Hyperlink"/>
                <w:noProof/>
              </w:rPr>
              <w:t>Virtual reality must be consistent in textures, sounds, and quality throughout.</w:t>
            </w:r>
            <w:r w:rsidR="0000070F">
              <w:rPr>
                <w:noProof/>
                <w:webHidden/>
              </w:rPr>
              <w:tab/>
            </w:r>
            <w:r w:rsidR="0000070F">
              <w:rPr>
                <w:noProof/>
                <w:webHidden/>
              </w:rPr>
              <w:fldChar w:fldCharType="begin"/>
            </w:r>
            <w:r w:rsidR="0000070F">
              <w:rPr>
                <w:noProof/>
                <w:webHidden/>
              </w:rPr>
              <w:instrText xml:space="preserve"> PAGEREF _Toc58082699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0A1FFE44" w14:textId="2B3638AC"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700" w:history="1">
            <w:r w:rsidR="0000070F" w:rsidRPr="005D0C3B">
              <w:rPr>
                <w:rStyle w:val="Hyperlink"/>
                <w:noProof/>
              </w:rPr>
              <w:t>3.</w:t>
            </w:r>
            <w:r w:rsidR="0000070F">
              <w:rPr>
                <w:rFonts w:asciiTheme="minorHAnsi" w:eastAsiaTheme="minorEastAsia" w:hAnsiTheme="minorHAnsi" w:cstheme="minorBidi"/>
                <w:noProof/>
                <w:sz w:val="22"/>
                <w:szCs w:val="22"/>
              </w:rPr>
              <w:tab/>
            </w:r>
            <w:r w:rsidR="0000070F" w:rsidRPr="005D0C3B">
              <w:rPr>
                <w:rStyle w:val="Hyperlink"/>
                <w:noProof/>
              </w:rPr>
              <w:t>Movements must be smooth and easy to use.</w:t>
            </w:r>
            <w:r w:rsidR="0000070F">
              <w:rPr>
                <w:noProof/>
                <w:webHidden/>
              </w:rPr>
              <w:tab/>
            </w:r>
            <w:r w:rsidR="0000070F">
              <w:rPr>
                <w:noProof/>
                <w:webHidden/>
              </w:rPr>
              <w:fldChar w:fldCharType="begin"/>
            </w:r>
            <w:r w:rsidR="0000070F">
              <w:rPr>
                <w:noProof/>
                <w:webHidden/>
              </w:rPr>
              <w:instrText xml:space="preserve"> PAGEREF _Toc58082700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086A2756" w14:textId="6C0890A8"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701" w:history="1">
            <w:r w:rsidR="0000070F" w:rsidRPr="005D0C3B">
              <w:rPr>
                <w:rStyle w:val="Hyperlink"/>
                <w:noProof/>
              </w:rPr>
              <w:t>4.</w:t>
            </w:r>
            <w:r w:rsidR="0000070F">
              <w:rPr>
                <w:rFonts w:asciiTheme="minorHAnsi" w:eastAsiaTheme="minorEastAsia" w:hAnsiTheme="minorHAnsi" w:cstheme="minorBidi"/>
                <w:noProof/>
                <w:sz w:val="22"/>
                <w:szCs w:val="22"/>
              </w:rPr>
              <w:tab/>
            </w:r>
            <w:r w:rsidR="0000070F" w:rsidRPr="005D0C3B">
              <w:rPr>
                <w:rStyle w:val="Hyperlink"/>
                <w:noProof/>
              </w:rPr>
              <w:t>Movements must not induce motion sickness or abrupt visual changes.</w:t>
            </w:r>
            <w:r w:rsidR="0000070F">
              <w:rPr>
                <w:noProof/>
                <w:webHidden/>
              </w:rPr>
              <w:tab/>
            </w:r>
            <w:r w:rsidR="0000070F">
              <w:rPr>
                <w:noProof/>
                <w:webHidden/>
              </w:rPr>
              <w:fldChar w:fldCharType="begin"/>
            </w:r>
            <w:r w:rsidR="0000070F">
              <w:rPr>
                <w:noProof/>
                <w:webHidden/>
              </w:rPr>
              <w:instrText xml:space="preserve"> PAGEREF _Toc58082701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6B73BD4B" w14:textId="34FF1753" w:rsidR="0000070F" w:rsidRDefault="006A71B2">
          <w:pPr>
            <w:pStyle w:val="TOC3"/>
            <w:tabs>
              <w:tab w:val="left" w:pos="1760"/>
              <w:tab w:val="right" w:pos="8790"/>
            </w:tabs>
            <w:rPr>
              <w:rFonts w:asciiTheme="minorHAnsi" w:eastAsiaTheme="minorEastAsia" w:hAnsiTheme="minorHAnsi" w:cstheme="minorBidi"/>
              <w:noProof/>
              <w:sz w:val="22"/>
              <w:szCs w:val="22"/>
            </w:rPr>
          </w:pPr>
          <w:hyperlink w:anchor="_Toc58082702" w:history="1">
            <w:r w:rsidR="0000070F" w:rsidRPr="005D0C3B">
              <w:rPr>
                <w:rStyle w:val="Hyperlink"/>
                <w:noProof/>
                <w:w w:val="99"/>
              </w:rPr>
              <w:t>3.3.3</w:t>
            </w:r>
            <w:r w:rsidR="0000070F">
              <w:rPr>
                <w:rFonts w:asciiTheme="minorHAnsi" w:eastAsiaTheme="minorEastAsia" w:hAnsiTheme="minorHAnsi" w:cstheme="minorBidi"/>
                <w:noProof/>
                <w:sz w:val="22"/>
                <w:szCs w:val="22"/>
              </w:rPr>
              <w:tab/>
            </w:r>
            <w:r w:rsidR="0000070F" w:rsidRPr="005D0C3B">
              <w:rPr>
                <w:rStyle w:val="Hyperlink"/>
                <w:noProof/>
              </w:rPr>
              <w:t>Software</w:t>
            </w:r>
            <w:r w:rsidR="0000070F" w:rsidRPr="005D0C3B">
              <w:rPr>
                <w:rStyle w:val="Hyperlink"/>
                <w:noProof/>
                <w:spacing w:val="-2"/>
              </w:rPr>
              <w:t xml:space="preserve"> </w:t>
            </w:r>
            <w:r w:rsidR="0000070F" w:rsidRPr="005D0C3B">
              <w:rPr>
                <w:rStyle w:val="Hyperlink"/>
                <w:noProof/>
              </w:rPr>
              <w:t>requirements</w:t>
            </w:r>
            <w:r w:rsidR="0000070F">
              <w:rPr>
                <w:noProof/>
                <w:webHidden/>
              </w:rPr>
              <w:tab/>
            </w:r>
            <w:r w:rsidR="0000070F">
              <w:rPr>
                <w:noProof/>
                <w:webHidden/>
              </w:rPr>
              <w:fldChar w:fldCharType="begin"/>
            </w:r>
            <w:r w:rsidR="0000070F">
              <w:rPr>
                <w:noProof/>
                <w:webHidden/>
              </w:rPr>
              <w:instrText xml:space="preserve"> PAGEREF _Toc58082702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5231E925" w14:textId="4BF86767"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703" w:history="1">
            <w:r w:rsidR="0000070F" w:rsidRPr="005D0C3B">
              <w:rPr>
                <w:rStyle w:val="Hyperlink"/>
                <w:noProof/>
              </w:rPr>
              <w:t>1.</w:t>
            </w:r>
            <w:r w:rsidR="0000070F">
              <w:rPr>
                <w:rFonts w:asciiTheme="minorHAnsi" w:eastAsiaTheme="minorEastAsia" w:hAnsiTheme="minorHAnsi" w:cstheme="minorBidi"/>
                <w:noProof/>
                <w:sz w:val="22"/>
                <w:szCs w:val="22"/>
              </w:rPr>
              <w:tab/>
            </w:r>
            <w:r w:rsidR="0000070F" w:rsidRPr="005D0C3B">
              <w:rPr>
                <w:rStyle w:val="Hyperlink"/>
                <w:noProof/>
              </w:rPr>
              <w:t>Steam VR</w:t>
            </w:r>
            <w:r w:rsidR="0000070F">
              <w:rPr>
                <w:noProof/>
                <w:webHidden/>
              </w:rPr>
              <w:tab/>
            </w:r>
            <w:r w:rsidR="0000070F">
              <w:rPr>
                <w:noProof/>
                <w:webHidden/>
              </w:rPr>
              <w:fldChar w:fldCharType="begin"/>
            </w:r>
            <w:r w:rsidR="0000070F">
              <w:rPr>
                <w:noProof/>
                <w:webHidden/>
              </w:rPr>
              <w:instrText xml:space="preserve"> PAGEREF _Toc58082703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5FCA16DE" w14:textId="0D189931"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704" w:history="1">
            <w:r w:rsidR="0000070F" w:rsidRPr="005D0C3B">
              <w:rPr>
                <w:rStyle w:val="Hyperlink"/>
                <w:noProof/>
              </w:rPr>
              <w:t>2.</w:t>
            </w:r>
            <w:r w:rsidR="0000070F">
              <w:rPr>
                <w:rFonts w:asciiTheme="minorHAnsi" w:eastAsiaTheme="minorEastAsia" w:hAnsiTheme="minorHAnsi" w:cstheme="minorBidi"/>
                <w:noProof/>
                <w:sz w:val="22"/>
                <w:szCs w:val="22"/>
              </w:rPr>
              <w:tab/>
            </w:r>
            <w:r w:rsidR="0000070F" w:rsidRPr="005D0C3B">
              <w:rPr>
                <w:rStyle w:val="Hyperlink"/>
                <w:noProof/>
              </w:rPr>
              <w:t>Unity 2019.4.8f1</w:t>
            </w:r>
            <w:r w:rsidR="0000070F">
              <w:rPr>
                <w:noProof/>
                <w:webHidden/>
              </w:rPr>
              <w:tab/>
            </w:r>
            <w:r w:rsidR="0000070F">
              <w:rPr>
                <w:noProof/>
                <w:webHidden/>
              </w:rPr>
              <w:fldChar w:fldCharType="begin"/>
            </w:r>
            <w:r w:rsidR="0000070F">
              <w:rPr>
                <w:noProof/>
                <w:webHidden/>
              </w:rPr>
              <w:instrText xml:space="preserve"> PAGEREF _Toc58082704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66DC2819" w14:textId="036BF3CA" w:rsidR="0000070F" w:rsidRDefault="006A71B2">
          <w:pPr>
            <w:pStyle w:val="TOC3"/>
            <w:tabs>
              <w:tab w:val="left" w:pos="1760"/>
              <w:tab w:val="right" w:pos="8790"/>
            </w:tabs>
            <w:rPr>
              <w:rFonts w:asciiTheme="minorHAnsi" w:eastAsiaTheme="minorEastAsia" w:hAnsiTheme="minorHAnsi" w:cstheme="minorBidi"/>
              <w:noProof/>
              <w:sz w:val="22"/>
              <w:szCs w:val="22"/>
            </w:rPr>
          </w:pPr>
          <w:hyperlink w:anchor="_Toc58082705" w:history="1">
            <w:r w:rsidR="0000070F" w:rsidRPr="005D0C3B">
              <w:rPr>
                <w:rStyle w:val="Hyperlink"/>
                <w:noProof/>
                <w:w w:val="99"/>
              </w:rPr>
              <w:t>3.3.4</w:t>
            </w:r>
            <w:r w:rsidR="0000070F">
              <w:rPr>
                <w:rFonts w:asciiTheme="minorHAnsi" w:eastAsiaTheme="minorEastAsia" w:hAnsiTheme="minorHAnsi" w:cstheme="minorBidi"/>
                <w:noProof/>
                <w:sz w:val="22"/>
                <w:szCs w:val="22"/>
              </w:rPr>
              <w:tab/>
            </w:r>
            <w:r w:rsidR="0000070F" w:rsidRPr="005D0C3B">
              <w:rPr>
                <w:rStyle w:val="Hyperlink"/>
                <w:noProof/>
              </w:rPr>
              <w:t>Hardware</w:t>
            </w:r>
            <w:r w:rsidR="0000070F" w:rsidRPr="005D0C3B">
              <w:rPr>
                <w:rStyle w:val="Hyperlink"/>
                <w:noProof/>
                <w:spacing w:val="-2"/>
              </w:rPr>
              <w:t xml:space="preserve"> </w:t>
            </w:r>
            <w:r w:rsidR="0000070F" w:rsidRPr="005D0C3B">
              <w:rPr>
                <w:rStyle w:val="Hyperlink"/>
                <w:noProof/>
              </w:rPr>
              <w:t>requirements</w:t>
            </w:r>
            <w:r w:rsidR="0000070F">
              <w:rPr>
                <w:noProof/>
                <w:webHidden/>
              </w:rPr>
              <w:tab/>
            </w:r>
            <w:r w:rsidR="0000070F">
              <w:rPr>
                <w:noProof/>
                <w:webHidden/>
              </w:rPr>
              <w:fldChar w:fldCharType="begin"/>
            </w:r>
            <w:r w:rsidR="0000070F">
              <w:rPr>
                <w:noProof/>
                <w:webHidden/>
              </w:rPr>
              <w:instrText xml:space="preserve"> PAGEREF _Toc58082705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26FB450A" w14:textId="0769E7A0"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706" w:history="1">
            <w:r w:rsidR="0000070F" w:rsidRPr="005D0C3B">
              <w:rPr>
                <w:rStyle w:val="Hyperlink"/>
                <w:noProof/>
              </w:rPr>
              <w:t>1.</w:t>
            </w:r>
            <w:r w:rsidR="0000070F">
              <w:rPr>
                <w:rFonts w:asciiTheme="minorHAnsi" w:eastAsiaTheme="minorEastAsia" w:hAnsiTheme="minorHAnsi" w:cstheme="minorBidi"/>
                <w:noProof/>
                <w:sz w:val="22"/>
                <w:szCs w:val="22"/>
              </w:rPr>
              <w:tab/>
            </w:r>
            <w:r w:rsidR="0000070F" w:rsidRPr="005D0C3B">
              <w:rPr>
                <w:rStyle w:val="Hyperlink"/>
                <w:noProof/>
              </w:rPr>
              <w:t>A Virtual Reality Headset</w:t>
            </w:r>
            <w:r w:rsidR="0000070F">
              <w:rPr>
                <w:noProof/>
                <w:webHidden/>
              </w:rPr>
              <w:tab/>
            </w:r>
            <w:r w:rsidR="0000070F">
              <w:rPr>
                <w:noProof/>
                <w:webHidden/>
              </w:rPr>
              <w:fldChar w:fldCharType="begin"/>
            </w:r>
            <w:r w:rsidR="0000070F">
              <w:rPr>
                <w:noProof/>
                <w:webHidden/>
              </w:rPr>
              <w:instrText xml:space="preserve"> PAGEREF _Toc58082706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10945113" w14:textId="465CE085"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707" w:history="1">
            <w:r w:rsidR="0000070F" w:rsidRPr="005D0C3B">
              <w:rPr>
                <w:rStyle w:val="Hyperlink"/>
                <w:noProof/>
              </w:rPr>
              <w:t>2.</w:t>
            </w:r>
            <w:r w:rsidR="0000070F">
              <w:rPr>
                <w:rFonts w:asciiTheme="minorHAnsi" w:eastAsiaTheme="minorEastAsia" w:hAnsiTheme="minorHAnsi" w:cstheme="minorBidi"/>
                <w:noProof/>
                <w:sz w:val="22"/>
                <w:szCs w:val="22"/>
              </w:rPr>
              <w:tab/>
            </w:r>
            <w:r w:rsidR="0000070F" w:rsidRPr="005D0C3B">
              <w:rPr>
                <w:rStyle w:val="Hyperlink"/>
                <w:noProof/>
              </w:rPr>
              <w:t>A graphics card that supports VR.</w:t>
            </w:r>
            <w:r w:rsidR="0000070F">
              <w:rPr>
                <w:noProof/>
                <w:webHidden/>
              </w:rPr>
              <w:tab/>
            </w:r>
            <w:r w:rsidR="0000070F">
              <w:rPr>
                <w:noProof/>
                <w:webHidden/>
              </w:rPr>
              <w:fldChar w:fldCharType="begin"/>
            </w:r>
            <w:r w:rsidR="0000070F">
              <w:rPr>
                <w:noProof/>
                <w:webHidden/>
              </w:rPr>
              <w:instrText xml:space="preserve"> PAGEREF _Toc58082707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24F70179" w14:textId="42EC043B" w:rsidR="0000070F" w:rsidRDefault="006A71B2">
          <w:pPr>
            <w:pStyle w:val="TOC3"/>
            <w:tabs>
              <w:tab w:val="left" w:pos="1540"/>
              <w:tab w:val="right" w:pos="8790"/>
            </w:tabs>
            <w:rPr>
              <w:rFonts w:asciiTheme="minorHAnsi" w:eastAsiaTheme="minorEastAsia" w:hAnsiTheme="minorHAnsi" w:cstheme="minorBidi"/>
              <w:noProof/>
              <w:sz w:val="22"/>
              <w:szCs w:val="22"/>
            </w:rPr>
          </w:pPr>
          <w:hyperlink w:anchor="_Toc58082708" w:history="1">
            <w:r w:rsidR="0000070F" w:rsidRPr="005D0C3B">
              <w:rPr>
                <w:rStyle w:val="Hyperlink"/>
                <w:noProof/>
              </w:rPr>
              <w:t>a.</w:t>
            </w:r>
            <w:r w:rsidR="0000070F">
              <w:rPr>
                <w:rFonts w:asciiTheme="minorHAnsi" w:eastAsiaTheme="minorEastAsia" w:hAnsiTheme="minorHAnsi" w:cstheme="minorBidi"/>
                <w:noProof/>
                <w:sz w:val="22"/>
                <w:szCs w:val="22"/>
              </w:rPr>
              <w:tab/>
            </w:r>
            <w:r w:rsidR="0000070F" w:rsidRPr="005D0C3B">
              <w:rPr>
                <w:rStyle w:val="Hyperlink"/>
                <w:noProof/>
              </w:rPr>
              <w:t>Nvidia GTX 960 4GB/ Radeon R9 290 or greater.</w:t>
            </w:r>
            <w:r w:rsidR="0000070F">
              <w:rPr>
                <w:noProof/>
                <w:webHidden/>
              </w:rPr>
              <w:tab/>
            </w:r>
            <w:r w:rsidR="0000070F">
              <w:rPr>
                <w:noProof/>
                <w:webHidden/>
              </w:rPr>
              <w:fldChar w:fldCharType="begin"/>
            </w:r>
            <w:r w:rsidR="0000070F">
              <w:rPr>
                <w:noProof/>
                <w:webHidden/>
              </w:rPr>
              <w:instrText xml:space="preserve"> PAGEREF _Toc58082708 \h </w:instrText>
            </w:r>
            <w:r w:rsidR="0000070F">
              <w:rPr>
                <w:noProof/>
                <w:webHidden/>
              </w:rPr>
            </w:r>
            <w:r w:rsidR="0000070F">
              <w:rPr>
                <w:noProof/>
                <w:webHidden/>
              </w:rPr>
              <w:fldChar w:fldCharType="separate"/>
            </w:r>
            <w:r w:rsidR="004763B6">
              <w:rPr>
                <w:noProof/>
                <w:webHidden/>
              </w:rPr>
              <w:t>4</w:t>
            </w:r>
            <w:r w:rsidR="0000070F">
              <w:rPr>
                <w:noProof/>
                <w:webHidden/>
              </w:rPr>
              <w:fldChar w:fldCharType="end"/>
            </w:r>
          </w:hyperlink>
        </w:p>
        <w:p w14:paraId="330041F2" w14:textId="70650164" w:rsidR="0000070F" w:rsidRDefault="006A71B2">
          <w:pPr>
            <w:pStyle w:val="TOC2"/>
            <w:tabs>
              <w:tab w:val="left" w:pos="1024"/>
              <w:tab w:val="right" w:pos="8790"/>
            </w:tabs>
            <w:rPr>
              <w:rFonts w:asciiTheme="minorHAnsi" w:eastAsiaTheme="minorEastAsia" w:hAnsiTheme="minorHAnsi" w:cstheme="minorBidi"/>
              <w:noProof/>
              <w:sz w:val="22"/>
              <w:szCs w:val="22"/>
            </w:rPr>
          </w:pPr>
          <w:hyperlink w:anchor="_Toc58082709" w:history="1">
            <w:r w:rsidR="0000070F" w:rsidRPr="005D0C3B">
              <w:rPr>
                <w:rStyle w:val="Hyperlink"/>
                <w:noProof/>
                <w:w w:val="102"/>
              </w:rPr>
              <w:t>3.4</w:t>
            </w:r>
            <w:r w:rsidR="0000070F">
              <w:rPr>
                <w:rFonts w:asciiTheme="minorHAnsi" w:eastAsiaTheme="minorEastAsia" w:hAnsiTheme="minorHAnsi" w:cstheme="minorBidi"/>
                <w:noProof/>
                <w:sz w:val="22"/>
                <w:szCs w:val="22"/>
              </w:rPr>
              <w:tab/>
            </w:r>
            <w:r w:rsidR="0000070F" w:rsidRPr="005D0C3B">
              <w:rPr>
                <w:rStyle w:val="Hyperlink"/>
                <w:noProof/>
              </w:rPr>
              <w:t>Project</w:t>
            </w:r>
            <w:r w:rsidR="0000070F" w:rsidRPr="005D0C3B">
              <w:rPr>
                <w:rStyle w:val="Hyperlink"/>
                <w:noProof/>
                <w:spacing w:val="1"/>
              </w:rPr>
              <w:t xml:space="preserve"> </w:t>
            </w:r>
            <w:r w:rsidR="0000070F" w:rsidRPr="005D0C3B">
              <w:rPr>
                <w:rStyle w:val="Hyperlink"/>
                <w:noProof/>
              </w:rPr>
              <w:t>management</w:t>
            </w:r>
            <w:r w:rsidR="0000070F">
              <w:rPr>
                <w:noProof/>
                <w:webHidden/>
              </w:rPr>
              <w:tab/>
            </w:r>
            <w:r w:rsidR="0000070F">
              <w:rPr>
                <w:noProof/>
                <w:webHidden/>
              </w:rPr>
              <w:fldChar w:fldCharType="begin"/>
            </w:r>
            <w:r w:rsidR="0000070F">
              <w:rPr>
                <w:noProof/>
                <w:webHidden/>
              </w:rPr>
              <w:instrText xml:space="preserve"> PAGEREF _Toc58082709 \h </w:instrText>
            </w:r>
            <w:r w:rsidR="0000070F">
              <w:rPr>
                <w:noProof/>
                <w:webHidden/>
              </w:rPr>
            </w:r>
            <w:r w:rsidR="0000070F">
              <w:rPr>
                <w:noProof/>
                <w:webHidden/>
              </w:rPr>
              <w:fldChar w:fldCharType="separate"/>
            </w:r>
            <w:r w:rsidR="004763B6">
              <w:rPr>
                <w:noProof/>
                <w:webHidden/>
              </w:rPr>
              <w:t>5</w:t>
            </w:r>
            <w:r w:rsidR="0000070F">
              <w:rPr>
                <w:noProof/>
                <w:webHidden/>
              </w:rPr>
              <w:fldChar w:fldCharType="end"/>
            </w:r>
          </w:hyperlink>
        </w:p>
        <w:p w14:paraId="2BEEA33A" w14:textId="2C1A8404" w:rsidR="0000070F" w:rsidRDefault="006A71B2">
          <w:pPr>
            <w:pStyle w:val="TOC1"/>
            <w:tabs>
              <w:tab w:val="right" w:pos="8790"/>
            </w:tabs>
            <w:rPr>
              <w:rFonts w:asciiTheme="minorHAnsi" w:eastAsiaTheme="minorEastAsia" w:hAnsiTheme="minorHAnsi" w:cstheme="minorBidi"/>
              <w:b w:val="0"/>
              <w:bCs w:val="0"/>
              <w:noProof/>
              <w:sz w:val="22"/>
              <w:szCs w:val="22"/>
            </w:rPr>
          </w:pPr>
          <w:hyperlink w:anchor="_Toc58082710" w:history="1">
            <w:r w:rsidR="0000070F" w:rsidRPr="005D0C3B">
              <w:rPr>
                <w:rStyle w:val="Hyperlink"/>
                <w:noProof/>
                <w:w w:val="101"/>
              </w:rPr>
              <w:t>4</w:t>
            </w:r>
            <w:r w:rsidR="0000070F">
              <w:rPr>
                <w:rFonts w:asciiTheme="minorHAnsi" w:eastAsiaTheme="minorEastAsia" w:hAnsiTheme="minorHAnsi" w:cstheme="minorBidi"/>
                <w:b w:val="0"/>
                <w:bCs w:val="0"/>
                <w:noProof/>
                <w:sz w:val="22"/>
                <w:szCs w:val="22"/>
              </w:rPr>
              <w:tab/>
            </w:r>
            <w:r w:rsidR="0000070F" w:rsidRPr="005D0C3B">
              <w:rPr>
                <w:rStyle w:val="Hyperlink"/>
                <w:noProof/>
              </w:rPr>
              <w:t>Methods</w:t>
            </w:r>
            <w:r w:rsidR="0000070F">
              <w:rPr>
                <w:noProof/>
                <w:webHidden/>
              </w:rPr>
              <w:tab/>
            </w:r>
            <w:r w:rsidR="0000070F">
              <w:rPr>
                <w:noProof/>
                <w:webHidden/>
              </w:rPr>
              <w:fldChar w:fldCharType="begin"/>
            </w:r>
            <w:r w:rsidR="0000070F">
              <w:rPr>
                <w:noProof/>
                <w:webHidden/>
              </w:rPr>
              <w:instrText xml:space="preserve"> PAGEREF _Toc58082710 \h </w:instrText>
            </w:r>
            <w:r w:rsidR="0000070F">
              <w:rPr>
                <w:noProof/>
                <w:webHidden/>
              </w:rPr>
            </w:r>
            <w:r w:rsidR="0000070F">
              <w:rPr>
                <w:noProof/>
                <w:webHidden/>
              </w:rPr>
              <w:fldChar w:fldCharType="separate"/>
            </w:r>
            <w:r w:rsidR="004763B6">
              <w:rPr>
                <w:noProof/>
                <w:webHidden/>
              </w:rPr>
              <w:t>6</w:t>
            </w:r>
            <w:r w:rsidR="0000070F">
              <w:rPr>
                <w:noProof/>
                <w:webHidden/>
              </w:rPr>
              <w:fldChar w:fldCharType="end"/>
            </w:r>
          </w:hyperlink>
        </w:p>
        <w:p w14:paraId="7CF8B864" w14:textId="1CCB8B82" w:rsidR="0000070F" w:rsidRDefault="006A71B2">
          <w:pPr>
            <w:pStyle w:val="TOC1"/>
            <w:tabs>
              <w:tab w:val="right" w:pos="8790"/>
            </w:tabs>
            <w:rPr>
              <w:rFonts w:asciiTheme="minorHAnsi" w:eastAsiaTheme="minorEastAsia" w:hAnsiTheme="minorHAnsi" w:cstheme="minorBidi"/>
              <w:b w:val="0"/>
              <w:bCs w:val="0"/>
              <w:noProof/>
              <w:sz w:val="22"/>
              <w:szCs w:val="22"/>
            </w:rPr>
          </w:pPr>
          <w:hyperlink w:anchor="_Toc58082711" w:history="1">
            <w:r w:rsidR="0000070F" w:rsidRPr="005D0C3B">
              <w:rPr>
                <w:rStyle w:val="Hyperlink"/>
                <w:noProof/>
                <w:w w:val="101"/>
              </w:rPr>
              <w:t>5</w:t>
            </w:r>
            <w:r w:rsidR="0000070F">
              <w:rPr>
                <w:rFonts w:asciiTheme="minorHAnsi" w:eastAsiaTheme="minorEastAsia" w:hAnsiTheme="minorHAnsi" w:cstheme="minorBidi"/>
                <w:b w:val="0"/>
                <w:bCs w:val="0"/>
                <w:noProof/>
                <w:sz w:val="22"/>
                <w:szCs w:val="22"/>
              </w:rPr>
              <w:tab/>
            </w:r>
            <w:r w:rsidR="0000070F" w:rsidRPr="005D0C3B">
              <w:rPr>
                <w:rStyle w:val="Hyperlink"/>
                <w:noProof/>
              </w:rPr>
              <w:t>Implementation</w:t>
            </w:r>
            <w:r w:rsidR="0000070F">
              <w:rPr>
                <w:noProof/>
                <w:webHidden/>
              </w:rPr>
              <w:tab/>
            </w:r>
            <w:r w:rsidR="0000070F">
              <w:rPr>
                <w:noProof/>
                <w:webHidden/>
              </w:rPr>
              <w:fldChar w:fldCharType="begin"/>
            </w:r>
            <w:r w:rsidR="0000070F">
              <w:rPr>
                <w:noProof/>
                <w:webHidden/>
              </w:rPr>
              <w:instrText xml:space="preserve"> PAGEREF _Toc58082711 \h </w:instrText>
            </w:r>
            <w:r w:rsidR="0000070F">
              <w:rPr>
                <w:noProof/>
                <w:webHidden/>
              </w:rPr>
            </w:r>
            <w:r w:rsidR="0000070F">
              <w:rPr>
                <w:noProof/>
                <w:webHidden/>
              </w:rPr>
              <w:fldChar w:fldCharType="separate"/>
            </w:r>
            <w:r w:rsidR="004763B6">
              <w:rPr>
                <w:noProof/>
                <w:webHidden/>
              </w:rPr>
              <w:t>6</w:t>
            </w:r>
            <w:r w:rsidR="0000070F">
              <w:rPr>
                <w:noProof/>
                <w:webHidden/>
              </w:rPr>
              <w:fldChar w:fldCharType="end"/>
            </w:r>
          </w:hyperlink>
        </w:p>
        <w:p w14:paraId="6CC6C9BD" w14:textId="568B3C7D" w:rsidR="0000070F" w:rsidRDefault="006A71B2">
          <w:pPr>
            <w:pStyle w:val="TOC1"/>
            <w:tabs>
              <w:tab w:val="left" w:pos="1024"/>
              <w:tab w:val="right" w:pos="8790"/>
            </w:tabs>
            <w:rPr>
              <w:rFonts w:asciiTheme="minorHAnsi" w:eastAsiaTheme="minorEastAsia" w:hAnsiTheme="minorHAnsi" w:cstheme="minorBidi"/>
              <w:b w:val="0"/>
              <w:bCs w:val="0"/>
              <w:noProof/>
              <w:sz w:val="22"/>
              <w:szCs w:val="22"/>
            </w:rPr>
          </w:pPr>
          <w:hyperlink w:anchor="_Toc58082712" w:history="1">
            <w:r w:rsidR="0000070F" w:rsidRPr="005D0C3B">
              <w:rPr>
                <w:rStyle w:val="Hyperlink"/>
                <w:noProof/>
              </w:rPr>
              <w:t>5.1</w:t>
            </w:r>
            <w:r w:rsidR="0000070F">
              <w:rPr>
                <w:rFonts w:asciiTheme="minorHAnsi" w:eastAsiaTheme="minorEastAsia" w:hAnsiTheme="minorHAnsi" w:cstheme="minorBidi"/>
                <w:b w:val="0"/>
                <w:bCs w:val="0"/>
                <w:noProof/>
                <w:sz w:val="22"/>
                <w:szCs w:val="22"/>
              </w:rPr>
              <w:tab/>
            </w:r>
            <w:r w:rsidR="0000070F" w:rsidRPr="005D0C3B">
              <w:rPr>
                <w:rStyle w:val="Hyperlink"/>
                <w:noProof/>
              </w:rPr>
              <w:t>Quality</w:t>
            </w:r>
            <w:r w:rsidR="0000070F">
              <w:rPr>
                <w:noProof/>
                <w:webHidden/>
              </w:rPr>
              <w:tab/>
            </w:r>
            <w:r w:rsidR="0000070F">
              <w:rPr>
                <w:noProof/>
                <w:webHidden/>
              </w:rPr>
              <w:fldChar w:fldCharType="begin"/>
            </w:r>
            <w:r w:rsidR="0000070F">
              <w:rPr>
                <w:noProof/>
                <w:webHidden/>
              </w:rPr>
              <w:instrText xml:space="preserve"> PAGEREF _Toc58082712 \h </w:instrText>
            </w:r>
            <w:r w:rsidR="0000070F">
              <w:rPr>
                <w:noProof/>
                <w:webHidden/>
              </w:rPr>
            </w:r>
            <w:r w:rsidR="0000070F">
              <w:rPr>
                <w:noProof/>
                <w:webHidden/>
              </w:rPr>
              <w:fldChar w:fldCharType="separate"/>
            </w:r>
            <w:r w:rsidR="004763B6">
              <w:rPr>
                <w:noProof/>
                <w:webHidden/>
              </w:rPr>
              <w:t>6</w:t>
            </w:r>
            <w:r w:rsidR="0000070F">
              <w:rPr>
                <w:noProof/>
                <w:webHidden/>
              </w:rPr>
              <w:fldChar w:fldCharType="end"/>
            </w:r>
          </w:hyperlink>
        </w:p>
        <w:p w14:paraId="3AB92359" w14:textId="28F81E2A" w:rsidR="0000070F" w:rsidRDefault="006A71B2">
          <w:pPr>
            <w:pStyle w:val="TOC1"/>
            <w:tabs>
              <w:tab w:val="left" w:pos="1024"/>
              <w:tab w:val="right" w:pos="8790"/>
            </w:tabs>
            <w:rPr>
              <w:rFonts w:asciiTheme="minorHAnsi" w:eastAsiaTheme="minorEastAsia" w:hAnsiTheme="minorHAnsi" w:cstheme="minorBidi"/>
              <w:b w:val="0"/>
              <w:bCs w:val="0"/>
              <w:noProof/>
              <w:sz w:val="22"/>
              <w:szCs w:val="22"/>
            </w:rPr>
          </w:pPr>
          <w:hyperlink w:anchor="_Toc58082714" w:history="1">
            <w:r w:rsidR="0000070F" w:rsidRPr="005D0C3B">
              <w:rPr>
                <w:rStyle w:val="Hyperlink"/>
                <w:noProof/>
              </w:rPr>
              <w:t>5.2</w:t>
            </w:r>
            <w:r w:rsidR="0000070F">
              <w:rPr>
                <w:rFonts w:asciiTheme="minorHAnsi" w:eastAsiaTheme="minorEastAsia" w:hAnsiTheme="minorHAnsi" w:cstheme="minorBidi"/>
                <w:b w:val="0"/>
                <w:bCs w:val="0"/>
                <w:noProof/>
                <w:sz w:val="22"/>
                <w:szCs w:val="22"/>
              </w:rPr>
              <w:tab/>
            </w:r>
            <w:r w:rsidR="0000070F" w:rsidRPr="005D0C3B">
              <w:rPr>
                <w:rStyle w:val="Hyperlink"/>
                <w:noProof/>
              </w:rPr>
              <w:t>Realism</w:t>
            </w:r>
            <w:r w:rsidR="0000070F">
              <w:rPr>
                <w:noProof/>
                <w:webHidden/>
              </w:rPr>
              <w:tab/>
            </w:r>
            <w:r w:rsidR="0000070F">
              <w:rPr>
                <w:noProof/>
                <w:webHidden/>
              </w:rPr>
              <w:fldChar w:fldCharType="begin"/>
            </w:r>
            <w:r w:rsidR="0000070F">
              <w:rPr>
                <w:noProof/>
                <w:webHidden/>
              </w:rPr>
              <w:instrText xml:space="preserve"> PAGEREF _Toc58082714 \h </w:instrText>
            </w:r>
            <w:r w:rsidR="0000070F">
              <w:rPr>
                <w:noProof/>
                <w:webHidden/>
              </w:rPr>
            </w:r>
            <w:r w:rsidR="0000070F">
              <w:rPr>
                <w:noProof/>
                <w:webHidden/>
              </w:rPr>
              <w:fldChar w:fldCharType="separate"/>
            </w:r>
            <w:r w:rsidR="004763B6">
              <w:rPr>
                <w:noProof/>
                <w:webHidden/>
              </w:rPr>
              <w:t>6</w:t>
            </w:r>
            <w:r w:rsidR="0000070F">
              <w:rPr>
                <w:noProof/>
                <w:webHidden/>
              </w:rPr>
              <w:fldChar w:fldCharType="end"/>
            </w:r>
          </w:hyperlink>
        </w:p>
        <w:p w14:paraId="3A441EB0" w14:textId="00D7EE05" w:rsidR="0000070F" w:rsidRDefault="006A71B2">
          <w:pPr>
            <w:pStyle w:val="TOC1"/>
            <w:tabs>
              <w:tab w:val="left" w:pos="1024"/>
              <w:tab w:val="right" w:pos="8790"/>
            </w:tabs>
            <w:rPr>
              <w:rFonts w:asciiTheme="minorHAnsi" w:eastAsiaTheme="minorEastAsia" w:hAnsiTheme="minorHAnsi" w:cstheme="minorBidi"/>
              <w:b w:val="0"/>
              <w:bCs w:val="0"/>
              <w:noProof/>
              <w:sz w:val="22"/>
              <w:szCs w:val="22"/>
            </w:rPr>
          </w:pPr>
          <w:hyperlink w:anchor="_Toc58082716" w:history="1">
            <w:r w:rsidR="0000070F" w:rsidRPr="005D0C3B">
              <w:rPr>
                <w:rStyle w:val="Hyperlink"/>
                <w:noProof/>
              </w:rPr>
              <w:t>5.3</w:t>
            </w:r>
            <w:r w:rsidR="0000070F">
              <w:rPr>
                <w:rFonts w:asciiTheme="minorHAnsi" w:eastAsiaTheme="minorEastAsia" w:hAnsiTheme="minorHAnsi" w:cstheme="minorBidi"/>
                <w:b w:val="0"/>
                <w:bCs w:val="0"/>
                <w:noProof/>
                <w:sz w:val="22"/>
                <w:szCs w:val="22"/>
              </w:rPr>
              <w:tab/>
            </w:r>
            <w:r w:rsidR="0000070F" w:rsidRPr="005D0C3B">
              <w:rPr>
                <w:rStyle w:val="Hyperlink"/>
                <w:noProof/>
              </w:rPr>
              <w:t>Accessibility</w:t>
            </w:r>
            <w:r w:rsidR="0000070F">
              <w:rPr>
                <w:noProof/>
                <w:webHidden/>
              </w:rPr>
              <w:tab/>
            </w:r>
            <w:r w:rsidR="0000070F">
              <w:rPr>
                <w:noProof/>
                <w:webHidden/>
              </w:rPr>
              <w:fldChar w:fldCharType="begin"/>
            </w:r>
            <w:r w:rsidR="0000070F">
              <w:rPr>
                <w:noProof/>
                <w:webHidden/>
              </w:rPr>
              <w:instrText xml:space="preserve"> PAGEREF _Toc58082716 \h </w:instrText>
            </w:r>
            <w:r w:rsidR="0000070F">
              <w:rPr>
                <w:noProof/>
                <w:webHidden/>
              </w:rPr>
            </w:r>
            <w:r w:rsidR="0000070F">
              <w:rPr>
                <w:noProof/>
                <w:webHidden/>
              </w:rPr>
              <w:fldChar w:fldCharType="separate"/>
            </w:r>
            <w:r w:rsidR="004763B6">
              <w:rPr>
                <w:noProof/>
                <w:webHidden/>
              </w:rPr>
              <w:t>6</w:t>
            </w:r>
            <w:r w:rsidR="0000070F">
              <w:rPr>
                <w:noProof/>
                <w:webHidden/>
              </w:rPr>
              <w:fldChar w:fldCharType="end"/>
            </w:r>
          </w:hyperlink>
        </w:p>
        <w:p w14:paraId="35F22D6F" w14:textId="1504ABA5" w:rsidR="0000070F" w:rsidRDefault="006A71B2">
          <w:pPr>
            <w:pStyle w:val="TOC1"/>
            <w:tabs>
              <w:tab w:val="left" w:pos="1024"/>
              <w:tab w:val="right" w:pos="8790"/>
            </w:tabs>
            <w:rPr>
              <w:rFonts w:asciiTheme="minorHAnsi" w:eastAsiaTheme="minorEastAsia" w:hAnsiTheme="minorHAnsi" w:cstheme="minorBidi"/>
              <w:b w:val="0"/>
              <w:bCs w:val="0"/>
              <w:noProof/>
              <w:sz w:val="22"/>
              <w:szCs w:val="22"/>
            </w:rPr>
          </w:pPr>
          <w:hyperlink w:anchor="_Toc58082718" w:history="1">
            <w:r w:rsidR="0000070F" w:rsidRPr="005D0C3B">
              <w:rPr>
                <w:rStyle w:val="Hyperlink"/>
                <w:noProof/>
              </w:rPr>
              <w:t>5.4</w:t>
            </w:r>
            <w:r w:rsidR="0000070F">
              <w:rPr>
                <w:rFonts w:asciiTheme="minorHAnsi" w:eastAsiaTheme="minorEastAsia" w:hAnsiTheme="minorHAnsi" w:cstheme="minorBidi"/>
                <w:b w:val="0"/>
                <w:bCs w:val="0"/>
                <w:noProof/>
                <w:sz w:val="22"/>
                <w:szCs w:val="22"/>
              </w:rPr>
              <w:tab/>
            </w:r>
            <w:r w:rsidR="0000070F" w:rsidRPr="005D0C3B">
              <w:rPr>
                <w:rStyle w:val="Hyperlink"/>
                <w:noProof/>
              </w:rPr>
              <w:t>Usability</w:t>
            </w:r>
            <w:r w:rsidR="0000070F">
              <w:rPr>
                <w:noProof/>
                <w:webHidden/>
              </w:rPr>
              <w:tab/>
            </w:r>
            <w:r w:rsidR="0000070F">
              <w:rPr>
                <w:noProof/>
                <w:webHidden/>
              </w:rPr>
              <w:fldChar w:fldCharType="begin"/>
            </w:r>
            <w:r w:rsidR="0000070F">
              <w:rPr>
                <w:noProof/>
                <w:webHidden/>
              </w:rPr>
              <w:instrText xml:space="preserve"> PAGEREF _Toc58082718 \h </w:instrText>
            </w:r>
            <w:r w:rsidR="0000070F">
              <w:rPr>
                <w:noProof/>
                <w:webHidden/>
              </w:rPr>
            </w:r>
            <w:r w:rsidR="0000070F">
              <w:rPr>
                <w:noProof/>
                <w:webHidden/>
              </w:rPr>
              <w:fldChar w:fldCharType="separate"/>
            </w:r>
            <w:r w:rsidR="004763B6">
              <w:rPr>
                <w:noProof/>
                <w:webHidden/>
              </w:rPr>
              <w:t>6</w:t>
            </w:r>
            <w:r w:rsidR="0000070F">
              <w:rPr>
                <w:noProof/>
                <w:webHidden/>
              </w:rPr>
              <w:fldChar w:fldCharType="end"/>
            </w:r>
          </w:hyperlink>
        </w:p>
        <w:p w14:paraId="0AE0A85A" w14:textId="102E1B21" w:rsidR="0000070F" w:rsidRDefault="006A71B2">
          <w:pPr>
            <w:pStyle w:val="TOC1"/>
            <w:tabs>
              <w:tab w:val="right" w:pos="8790"/>
            </w:tabs>
            <w:rPr>
              <w:rFonts w:asciiTheme="minorHAnsi" w:eastAsiaTheme="minorEastAsia" w:hAnsiTheme="minorHAnsi" w:cstheme="minorBidi"/>
              <w:b w:val="0"/>
              <w:bCs w:val="0"/>
              <w:noProof/>
              <w:sz w:val="22"/>
              <w:szCs w:val="22"/>
            </w:rPr>
          </w:pPr>
          <w:hyperlink w:anchor="_Toc58082720" w:history="1">
            <w:r w:rsidR="0000070F" w:rsidRPr="005D0C3B">
              <w:rPr>
                <w:rStyle w:val="Hyperlink"/>
                <w:noProof/>
                <w:w w:val="101"/>
              </w:rPr>
              <w:t>6</w:t>
            </w:r>
            <w:r w:rsidR="0000070F">
              <w:rPr>
                <w:rFonts w:asciiTheme="minorHAnsi" w:eastAsiaTheme="minorEastAsia" w:hAnsiTheme="minorHAnsi" w:cstheme="minorBidi"/>
                <w:b w:val="0"/>
                <w:bCs w:val="0"/>
                <w:noProof/>
                <w:sz w:val="22"/>
                <w:szCs w:val="22"/>
              </w:rPr>
              <w:tab/>
            </w:r>
            <w:r w:rsidR="0000070F" w:rsidRPr="005D0C3B">
              <w:rPr>
                <w:rStyle w:val="Hyperlink"/>
                <w:noProof/>
              </w:rPr>
              <w:t>Results and</w:t>
            </w:r>
            <w:r w:rsidR="0000070F" w:rsidRPr="005D0C3B">
              <w:rPr>
                <w:rStyle w:val="Hyperlink"/>
                <w:noProof/>
                <w:spacing w:val="3"/>
              </w:rPr>
              <w:t xml:space="preserve"> </w:t>
            </w:r>
            <w:r w:rsidR="0000070F" w:rsidRPr="005D0C3B">
              <w:rPr>
                <w:rStyle w:val="Hyperlink"/>
                <w:noProof/>
              </w:rPr>
              <w:t>evaluation</w:t>
            </w:r>
            <w:r w:rsidR="0000070F">
              <w:rPr>
                <w:noProof/>
                <w:webHidden/>
              </w:rPr>
              <w:tab/>
            </w:r>
            <w:r w:rsidR="0000070F">
              <w:rPr>
                <w:noProof/>
                <w:webHidden/>
              </w:rPr>
              <w:fldChar w:fldCharType="begin"/>
            </w:r>
            <w:r w:rsidR="0000070F">
              <w:rPr>
                <w:noProof/>
                <w:webHidden/>
              </w:rPr>
              <w:instrText xml:space="preserve"> PAGEREF _Toc58082720 \h </w:instrText>
            </w:r>
            <w:r w:rsidR="0000070F">
              <w:rPr>
                <w:noProof/>
                <w:webHidden/>
              </w:rPr>
            </w:r>
            <w:r w:rsidR="0000070F">
              <w:rPr>
                <w:noProof/>
                <w:webHidden/>
              </w:rPr>
              <w:fldChar w:fldCharType="separate"/>
            </w:r>
            <w:r w:rsidR="004763B6">
              <w:rPr>
                <w:noProof/>
                <w:webHidden/>
              </w:rPr>
              <w:t>7</w:t>
            </w:r>
            <w:r w:rsidR="0000070F">
              <w:rPr>
                <w:noProof/>
                <w:webHidden/>
              </w:rPr>
              <w:fldChar w:fldCharType="end"/>
            </w:r>
          </w:hyperlink>
        </w:p>
        <w:p w14:paraId="67A740B6" w14:textId="7369BC6A" w:rsidR="0000070F" w:rsidRDefault="006A71B2">
          <w:pPr>
            <w:pStyle w:val="TOC1"/>
            <w:tabs>
              <w:tab w:val="right" w:pos="8790"/>
            </w:tabs>
            <w:rPr>
              <w:rFonts w:asciiTheme="minorHAnsi" w:eastAsiaTheme="minorEastAsia" w:hAnsiTheme="minorHAnsi" w:cstheme="minorBidi"/>
              <w:b w:val="0"/>
              <w:bCs w:val="0"/>
              <w:noProof/>
              <w:sz w:val="22"/>
              <w:szCs w:val="22"/>
            </w:rPr>
          </w:pPr>
          <w:hyperlink w:anchor="_Toc58082721" w:history="1">
            <w:r w:rsidR="0000070F" w:rsidRPr="005D0C3B">
              <w:rPr>
                <w:rStyle w:val="Hyperlink"/>
                <w:noProof/>
                <w:w w:val="101"/>
              </w:rPr>
              <w:t>7</w:t>
            </w:r>
            <w:r w:rsidR="0000070F">
              <w:rPr>
                <w:rFonts w:asciiTheme="minorHAnsi" w:eastAsiaTheme="minorEastAsia" w:hAnsiTheme="minorHAnsi" w:cstheme="minorBidi"/>
                <w:b w:val="0"/>
                <w:bCs w:val="0"/>
                <w:noProof/>
                <w:sz w:val="22"/>
                <w:szCs w:val="22"/>
              </w:rPr>
              <w:tab/>
            </w:r>
            <w:r w:rsidR="0000070F" w:rsidRPr="005D0C3B">
              <w:rPr>
                <w:rStyle w:val="Hyperlink"/>
                <w:noProof/>
              </w:rPr>
              <w:t>Discussion</w:t>
            </w:r>
            <w:r w:rsidR="0000070F">
              <w:rPr>
                <w:noProof/>
                <w:webHidden/>
              </w:rPr>
              <w:tab/>
            </w:r>
            <w:r w:rsidR="0000070F">
              <w:rPr>
                <w:noProof/>
                <w:webHidden/>
              </w:rPr>
              <w:fldChar w:fldCharType="begin"/>
            </w:r>
            <w:r w:rsidR="0000070F">
              <w:rPr>
                <w:noProof/>
                <w:webHidden/>
              </w:rPr>
              <w:instrText xml:space="preserve"> PAGEREF _Toc58082721 \h </w:instrText>
            </w:r>
            <w:r w:rsidR="0000070F">
              <w:rPr>
                <w:noProof/>
                <w:webHidden/>
              </w:rPr>
            </w:r>
            <w:r w:rsidR="0000070F">
              <w:rPr>
                <w:noProof/>
                <w:webHidden/>
              </w:rPr>
              <w:fldChar w:fldCharType="separate"/>
            </w:r>
            <w:r w:rsidR="004763B6">
              <w:rPr>
                <w:noProof/>
                <w:webHidden/>
              </w:rPr>
              <w:t>7</w:t>
            </w:r>
            <w:r w:rsidR="0000070F">
              <w:rPr>
                <w:noProof/>
                <w:webHidden/>
              </w:rPr>
              <w:fldChar w:fldCharType="end"/>
            </w:r>
          </w:hyperlink>
        </w:p>
        <w:p w14:paraId="166A72EA" w14:textId="2FC390B6" w:rsidR="0000070F" w:rsidRDefault="006A71B2">
          <w:pPr>
            <w:pStyle w:val="TOC2"/>
            <w:tabs>
              <w:tab w:val="left" w:pos="1024"/>
              <w:tab w:val="right" w:pos="8790"/>
            </w:tabs>
            <w:rPr>
              <w:rFonts w:asciiTheme="minorHAnsi" w:eastAsiaTheme="minorEastAsia" w:hAnsiTheme="minorHAnsi" w:cstheme="minorBidi"/>
              <w:noProof/>
              <w:sz w:val="22"/>
              <w:szCs w:val="22"/>
            </w:rPr>
          </w:pPr>
          <w:hyperlink w:anchor="_Toc58082722" w:history="1">
            <w:r w:rsidR="0000070F" w:rsidRPr="005D0C3B">
              <w:rPr>
                <w:rStyle w:val="Hyperlink"/>
                <w:noProof/>
                <w:w w:val="102"/>
              </w:rPr>
              <w:t>7.1</w:t>
            </w:r>
            <w:r w:rsidR="0000070F">
              <w:rPr>
                <w:rFonts w:asciiTheme="minorHAnsi" w:eastAsiaTheme="minorEastAsia" w:hAnsiTheme="minorHAnsi" w:cstheme="minorBidi"/>
                <w:noProof/>
                <w:sz w:val="22"/>
                <w:szCs w:val="22"/>
              </w:rPr>
              <w:tab/>
            </w:r>
            <w:r w:rsidR="0000070F" w:rsidRPr="005D0C3B">
              <w:rPr>
                <w:rStyle w:val="Hyperlink"/>
                <w:noProof/>
              </w:rPr>
              <w:t>Future</w:t>
            </w:r>
            <w:r w:rsidR="0000070F" w:rsidRPr="005D0C3B">
              <w:rPr>
                <w:rStyle w:val="Hyperlink"/>
                <w:noProof/>
                <w:spacing w:val="1"/>
              </w:rPr>
              <w:t xml:space="preserve"> </w:t>
            </w:r>
            <w:r w:rsidR="0000070F" w:rsidRPr="005D0C3B">
              <w:rPr>
                <w:rStyle w:val="Hyperlink"/>
                <w:noProof/>
              </w:rPr>
              <w:t>developments</w:t>
            </w:r>
            <w:r w:rsidR="0000070F">
              <w:rPr>
                <w:noProof/>
                <w:webHidden/>
              </w:rPr>
              <w:tab/>
            </w:r>
            <w:r w:rsidR="0000070F">
              <w:rPr>
                <w:noProof/>
                <w:webHidden/>
              </w:rPr>
              <w:fldChar w:fldCharType="begin"/>
            </w:r>
            <w:r w:rsidR="0000070F">
              <w:rPr>
                <w:noProof/>
                <w:webHidden/>
              </w:rPr>
              <w:instrText xml:space="preserve"> PAGEREF _Toc58082722 \h </w:instrText>
            </w:r>
            <w:r w:rsidR="0000070F">
              <w:rPr>
                <w:noProof/>
                <w:webHidden/>
              </w:rPr>
            </w:r>
            <w:r w:rsidR="0000070F">
              <w:rPr>
                <w:noProof/>
                <w:webHidden/>
              </w:rPr>
              <w:fldChar w:fldCharType="separate"/>
            </w:r>
            <w:r w:rsidR="004763B6">
              <w:rPr>
                <w:noProof/>
                <w:webHidden/>
              </w:rPr>
              <w:t>7</w:t>
            </w:r>
            <w:r w:rsidR="0000070F">
              <w:rPr>
                <w:noProof/>
                <w:webHidden/>
              </w:rPr>
              <w:fldChar w:fldCharType="end"/>
            </w:r>
          </w:hyperlink>
        </w:p>
        <w:p w14:paraId="0CC74AF6" w14:textId="3C8BDA96" w:rsidR="0000070F" w:rsidRDefault="006A71B2">
          <w:pPr>
            <w:pStyle w:val="TOC2"/>
            <w:tabs>
              <w:tab w:val="right" w:pos="8790"/>
            </w:tabs>
            <w:rPr>
              <w:rFonts w:asciiTheme="minorHAnsi" w:eastAsiaTheme="minorEastAsia" w:hAnsiTheme="minorHAnsi" w:cstheme="minorBidi"/>
              <w:noProof/>
              <w:sz w:val="22"/>
              <w:szCs w:val="22"/>
            </w:rPr>
          </w:pPr>
          <w:hyperlink w:anchor="_Toc58082723" w:history="1">
            <w:r w:rsidR="0000070F" w:rsidRPr="005D0C3B">
              <w:rPr>
                <w:rStyle w:val="Hyperlink"/>
                <w:noProof/>
              </w:rPr>
              <w:t>The future of this project is only limited by imagination.</w:t>
            </w:r>
            <w:r w:rsidR="0000070F">
              <w:rPr>
                <w:noProof/>
                <w:webHidden/>
              </w:rPr>
              <w:tab/>
            </w:r>
            <w:r w:rsidR="0000070F">
              <w:rPr>
                <w:noProof/>
                <w:webHidden/>
              </w:rPr>
              <w:fldChar w:fldCharType="begin"/>
            </w:r>
            <w:r w:rsidR="0000070F">
              <w:rPr>
                <w:noProof/>
                <w:webHidden/>
              </w:rPr>
              <w:instrText xml:space="preserve"> PAGEREF _Toc58082723 \h </w:instrText>
            </w:r>
            <w:r w:rsidR="0000070F">
              <w:rPr>
                <w:noProof/>
                <w:webHidden/>
              </w:rPr>
            </w:r>
            <w:r w:rsidR="0000070F">
              <w:rPr>
                <w:noProof/>
                <w:webHidden/>
              </w:rPr>
              <w:fldChar w:fldCharType="separate"/>
            </w:r>
            <w:r w:rsidR="004763B6">
              <w:rPr>
                <w:noProof/>
                <w:webHidden/>
              </w:rPr>
              <w:t>7</w:t>
            </w:r>
            <w:r w:rsidR="0000070F">
              <w:rPr>
                <w:noProof/>
                <w:webHidden/>
              </w:rPr>
              <w:fldChar w:fldCharType="end"/>
            </w:r>
          </w:hyperlink>
        </w:p>
        <w:p w14:paraId="54936B93" w14:textId="2338D2CC" w:rsidR="0000070F" w:rsidRDefault="006A71B2">
          <w:pPr>
            <w:pStyle w:val="TOC2"/>
            <w:tabs>
              <w:tab w:val="left" w:pos="1024"/>
              <w:tab w:val="right" w:pos="8790"/>
            </w:tabs>
            <w:rPr>
              <w:rFonts w:asciiTheme="minorHAnsi" w:eastAsiaTheme="minorEastAsia" w:hAnsiTheme="minorHAnsi" w:cstheme="minorBidi"/>
              <w:noProof/>
              <w:sz w:val="22"/>
              <w:szCs w:val="22"/>
            </w:rPr>
          </w:pPr>
          <w:hyperlink w:anchor="_Toc58082724" w:history="1">
            <w:r w:rsidR="0000070F" w:rsidRPr="005D0C3B">
              <w:rPr>
                <w:rStyle w:val="Hyperlink"/>
                <w:noProof/>
                <w:w w:val="102"/>
              </w:rPr>
              <w:t>7.2</w:t>
            </w:r>
            <w:r w:rsidR="0000070F">
              <w:rPr>
                <w:rFonts w:asciiTheme="minorHAnsi" w:eastAsiaTheme="minorEastAsia" w:hAnsiTheme="minorHAnsi" w:cstheme="minorBidi"/>
                <w:noProof/>
                <w:sz w:val="22"/>
                <w:szCs w:val="22"/>
              </w:rPr>
              <w:tab/>
            </w:r>
            <w:r w:rsidR="0000070F" w:rsidRPr="005D0C3B">
              <w:rPr>
                <w:rStyle w:val="Hyperlink"/>
                <w:noProof/>
              </w:rPr>
              <w:t>Personal</w:t>
            </w:r>
            <w:r w:rsidR="0000070F" w:rsidRPr="005D0C3B">
              <w:rPr>
                <w:rStyle w:val="Hyperlink"/>
                <w:noProof/>
                <w:spacing w:val="1"/>
              </w:rPr>
              <w:t xml:space="preserve"> </w:t>
            </w:r>
            <w:r w:rsidR="0000070F" w:rsidRPr="005D0C3B">
              <w:rPr>
                <w:rStyle w:val="Hyperlink"/>
                <w:noProof/>
              </w:rPr>
              <w:t>reflection</w:t>
            </w:r>
            <w:r w:rsidR="0000070F">
              <w:rPr>
                <w:noProof/>
                <w:webHidden/>
              </w:rPr>
              <w:tab/>
            </w:r>
            <w:r w:rsidR="0000070F">
              <w:rPr>
                <w:noProof/>
                <w:webHidden/>
              </w:rPr>
              <w:fldChar w:fldCharType="begin"/>
            </w:r>
            <w:r w:rsidR="0000070F">
              <w:rPr>
                <w:noProof/>
                <w:webHidden/>
              </w:rPr>
              <w:instrText xml:space="preserve"> PAGEREF _Toc58082724 \h </w:instrText>
            </w:r>
            <w:r w:rsidR="0000070F">
              <w:rPr>
                <w:noProof/>
                <w:webHidden/>
              </w:rPr>
            </w:r>
            <w:r w:rsidR="0000070F">
              <w:rPr>
                <w:noProof/>
                <w:webHidden/>
              </w:rPr>
              <w:fldChar w:fldCharType="separate"/>
            </w:r>
            <w:r w:rsidR="004763B6">
              <w:rPr>
                <w:noProof/>
                <w:webHidden/>
              </w:rPr>
              <w:t>7</w:t>
            </w:r>
            <w:r w:rsidR="0000070F">
              <w:rPr>
                <w:noProof/>
                <w:webHidden/>
              </w:rPr>
              <w:fldChar w:fldCharType="end"/>
            </w:r>
          </w:hyperlink>
        </w:p>
        <w:p w14:paraId="3692C6B0" w14:textId="316C6063" w:rsidR="0000070F" w:rsidRDefault="006A71B2">
          <w:pPr>
            <w:pStyle w:val="TOC1"/>
            <w:tabs>
              <w:tab w:val="right" w:pos="8790"/>
            </w:tabs>
            <w:rPr>
              <w:rFonts w:asciiTheme="minorHAnsi" w:eastAsiaTheme="minorEastAsia" w:hAnsiTheme="minorHAnsi" w:cstheme="minorBidi"/>
              <w:b w:val="0"/>
              <w:bCs w:val="0"/>
              <w:noProof/>
              <w:sz w:val="22"/>
              <w:szCs w:val="22"/>
            </w:rPr>
          </w:pPr>
          <w:hyperlink w:anchor="_Toc58082725" w:history="1">
            <w:r w:rsidR="0000070F" w:rsidRPr="005D0C3B">
              <w:rPr>
                <w:rStyle w:val="Hyperlink"/>
                <w:noProof/>
                <w:w w:val="101"/>
              </w:rPr>
              <w:t>8</w:t>
            </w:r>
            <w:r w:rsidR="0000070F">
              <w:rPr>
                <w:rFonts w:asciiTheme="minorHAnsi" w:eastAsiaTheme="minorEastAsia" w:hAnsiTheme="minorHAnsi" w:cstheme="minorBidi"/>
                <w:b w:val="0"/>
                <w:bCs w:val="0"/>
                <w:noProof/>
                <w:sz w:val="22"/>
                <w:szCs w:val="22"/>
              </w:rPr>
              <w:tab/>
            </w:r>
            <w:r w:rsidR="0000070F" w:rsidRPr="005D0C3B">
              <w:rPr>
                <w:rStyle w:val="Hyperlink"/>
                <w:noProof/>
              </w:rPr>
              <w:t>Conclusion</w:t>
            </w:r>
            <w:r w:rsidR="0000070F">
              <w:rPr>
                <w:noProof/>
                <w:webHidden/>
              </w:rPr>
              <w:tab/>
            </w:r>
            <w:r w:rsidR="0000070F">
              <w:rPr>
                <w:noProof/>
                <w:webHidden/>
              </w:rPr>
              <w:fldChar w:fldCharType="begin"/>
            </w:r>
            <w:r w:rsidR="0000070F">
              <w:rPr>
                <w:noProof/>
                <w:webHidden/>
              </w:rPr>
              <w:instrText xml:space="preserve"> PAGEREF _Toc58082725 \h </w:instrText>
            </w:r>
            <w:r w:rsidR="0000070F">
              <w:rPr>
                <w:noProof/>
                <w:webHidden/>
              </w:rPr>
            </w:r>
            <w:r w:rsidR="0000070F">
              <w:rPr>
                <w:noProof/>
                <w:webHidden/>
              </w:rPr>
              <w:fldChar w:fldCharType="separate"/>
            </w:r>
            <w:r w:rsidR="004763B6">
              <w:rPr>
                <w:noProof/>
                <w:webHidden/>
              </w:rPr>
              <w:t>8</w:t>
            </w:r>
            <w:r w:rsidR="0000070F">
              <w:rPr>
                <w:noProof/>
                <w:webHidden/>
              </w:rPr>
              <w:fldChar w:fldCharType="end"/>
            </w:r>
          </w:hyperlink>
        </w:p>
        <w:p w14:paraId="6A448D0C" w14:textId="7DD8C9C9" w:rsidR="0000070F" w:rsidRDefault="006A71B2">
          <w:pPr>
            <w:pStyle w:val="TOC1"/>
            <w:tabs>
              <w:tab w:val="right" w:pos="8790"/>
            </w:tabs>
            <w:rPr>
              <w:rFonts w:asciiTheme="minorHAnsi" w:eastAsiaTheme="minorEastAsia" w:hAnsiTheme="minorHAnsi" w:cstheme="minorBidi"/>
              <w:b w:val="0"/>
              <w:bCs w:val="0"/>
              <w:noProof/>
              <w:sz w:val="22"/>
              <w:szCs w:val="22"/>
            </w:rPr>
          </w:pPr>
          <w:hyperlink w:anchor="_Toc58082729" w:history="1">
            <w:r w:rsidR="0000070F" w:rsidRPr="005D0C3B">
              <w:rPr>
                <w:rStyle w:val="Hyperlink"/>
                <w:noProof/>
              </w:rPr>
              <w:t>References</w:t>
            </w:r>
            <w:r w:rsidR="0000070F">
              <w:rPr>
                <w:noProof/>
                <w:webHidden/>
              </w:rPr>
              <w:tab/>
            </w:r>
            <w:r w:rsidR="0000070F">
              <w:rPr>
                <w:noProof/>
                <w:webHidden/>
              </w:rPr>
              <w:fldChar w:fldCharType="begin"/>
            </w:r>
            <w:r w:rsidR="0000070F">
              <w:rPr>
                <w:noProof/>
                <w:webHidden/>
              </w:rPr>
              <w:instrText xml:space="preserve"> PAGEREF _Toc58082729 \h </w:instrText>
            </w:r>
            <w:r w:rsidR="0000070F">
              <w:rPr>
                <w:noProof/>
                <w:webHidden/>
              </w:rPr>
            </w:r>
            <w:r w:rsidR="0000070F">
              <w:rPr>
                <w:noProof/>
                <w:webHidden/>
              </w:rPr>
              <w:fldChar w:fldCharType="separate"/>
            </w:r>
            <w:r w:rsidR="004763B6">
              <w:rPr>
                <w:noProof/>
                <w:webHidden/>
              </w:rPr>
              <w:t>8</w:t>
            </w:r>
            <w:r w:rsidR="0000070F">
              <w:rPr>
                <w:noProof/>
                <w:webHidden/>
              </w:rPr>
              <w:fldChar w:fldCharType="end"/>
            </w:r>
          </w:hyperlink>
        </w:p>
        <w:p w14:paraId="0C9CDF9F" w14:textId="62E3F05B" w:rsidR="000F2C30" w:rsidRPr="00F97F6C" w:rsidRDefault="00D30AE1">
          <w:pPr>
            <w:sectPr w:rsidR="000F2C30" w:rsidRPr="00F97F6C">
              <w:pgSz w:w="12240" w:h="15840"/>
              <w:pgMar w:top="1500" w:right="1720" w:bottom="2460" w:left="1720" w:header="0" w:footer="2274" w:gutter="0"/>
              <w:cols w:space="720"/>
            </w:sectPr>
          </w:pPr>
          <w:r w:rsidRPr="00F97F6C">
            <w:fldChar w:fldCharType="end"/>
          </w:r>
        </w:p>
      </w:sdtContent>
    </w:sdt>
    <w:p w14:paraId="592508AA" w14:textId="77777777" w:rsidR="000F2C30" w:rsidRPr="00F97F6C" w:rsidRDefault="000F2C30">
      <w:pPr>
        <w:spacing w:line="252" w:lineRule="auto"/>
        <w:rPr>
          <w:sz w:val="24"/>
        </w:rPr>
        <w:sectPr w:rsidR="000F2C30" w:rsidRPr="00F97F6C">
          <w:pgSz w:w="12240" w:h="15840"/>
          <w:pgMar w:top="1500" w:right="1720" w:bottom="2460" w:left="1720" w:header="0" w:footer="2274" w:gutter="0"/>
          <w:cols w:space="720"/>
        </w:sectPr>
      </w:pPr>
    </w:p>
    <w:p w14:paraId="7CCA4662" w14:textId="77777777" w:rsidR="000F2C30" w:rsidRPr="00F97F6C" w:rsidRDefault="00D30AE1">
      <w:pPr>
        <w:spacing w:before="322"/>
        <w:ind w:left="116"/>
        <w:rPr>
          <w:b/>
          <w:sz w:val="34"/>
        </w:rPr>
      </w:pPr>
      <w:r w:rsidRPr="00F97F6C">
        <w:rPr>
          <w:b/>
          <w:sz w:val="34"/>
        </w:rPr>
        <w:lastRenderedPageBreak/>
        <w:t>List of Tables</w:t>
      </w:r>
    </w:p>
    <w:p w14:paraId="6ABDCA9A" w14:textId="31B83EAE" w:rsidR="000F2C30" w:rsidRPr="00F97F6C" w:rsidRDefault="006A71B2" w:rsidP="00C91E6E">
      <w:pPr>
        <w:pStyle w:val="BodyText"/>
        <w:numPr>
          <w:ilvl w:val="0"/>
          <w:numId w:val="10"/>
        </w:numPr>
        <w:tabs>
          <w:tab w:val="left" w:pos="8564"/>
        </w:tabs>
        <w:spacing w:before="239"/>
      </w:pPr>
      <w:hyperlink w:anchor="_bookmark4" w:history="1">
        <w:r w:rsidR="00D30AE1" w:rsidRPr="00F97F6C">
          <w:t>Timeline for the CSci</w:t>
        </w:r>
        <w:r w:rsidR="00A70A28" w:rsidRPr="00F97F6C">
          <w:t>1</w:t>
        </w:r>
        <w:r w:rsidR="00D30AE1" w:rsidRPr="00F97F6C">
          <w:t xml:space="preserve">98 project. </w:t>
        </w:r>
      </w:hyperlink>
      <w:r w:rsidR="00D30AE1" w:rsidRPr="00F97F6C">
        <w:t>.  .  .  .  .  .  .  .  .  .  .  .  .  .  .  .  .  .  .  .</w:t>
      </w:r>
      <w:r w:rsidR="00D30AE1" w:rsidRPr="00F97F6C">
        <w:rPr>
          <w:spacing w:val="16"/>
        </w:rPr>
        <w:t xml:space="preserve"> </w:t>
      </w:r>
      <w:r w:rsidR="00D30AE1" w:rsidRPr="00F97F6C">
        <w:t>.</w:t>
      </w:r>
      <w:r w:rsidR="00D30AE1" w:rsidRPr="00F97F6C">
        <w:rPr>
          <w:spacing w:val="58"/>
        </w:rPr>
        <w:t xml:space="preserve"> </w:t>
      </w:r>
      <w:r w:rsidR="00D30AE1" w:rsidRPr="00F97F6C">
        <w:t>.</w:t>
      </w:r>
      <w:r w:rsidR="00D30AE1" w:rsidRPr="00F97F6C">
        <w:tab/>
      </w:r>
      <w:r w:rsidR="004763B6">
        <w:t>5</w:t>
      </w:r>
    </w:p>
    <w:p w14:paraId="0E125E66" w14:textId="77777777" w:rsidR="000F2C30" w:rsidRPr="00F97F6C" w:rsidRDefault="000F2C30">
      <w:pPr>
        <w:sectPr w:rsidR="000F2C30" w:rsidRPr="00F97F6C">
          <w:pgSz w:w="12240" w:h="15840"/>
          <w:pgMar w:top="1500" w:right="1720" w:bottom="2460" w:left="1720" w:header="0" w:footer="2274" w:gutter="0"/>
          <w:cols w:space="720"/>
        </w:sectPr>
      </w:pPr>
    </w:p>
    <w:p w14:paraId="71BC2A78" w14:textId="77777777" w:rsidR="000F2C30" w:rsidRPr="00F97F6C" w:rsidRDefault="000F2C30">
      <w:pPr>
        <w:pStyle w:val="BodyText"/>
        <w:spacing w:before="11"/>
        <w:rPr>
          <w:sz w:val="22"/>
        </w:rPr>
      </w:pPr>
    </w:p>
    <w:p w14:paraId="5AB63F5E" w14:textId="77777777" w:rsidR="000F2C30" w:rsidRPr="00F97F6C" w:rsidRDefault="00D30AE1">
      <w:pPr>
        <w:spacing w:before="114"/>
        <w:ind w:left="116"/>
        <w:rPr>
          <w:b/>
          <w:sz w:val="28"/>
        </w:rPr>
      </w:pPr>
      <w:r w:rsidRPr="00F97F6C">
        <w:rPr>
          <w:b/>
          <w:sz w:val="28"/>
        </w:rPr>
        <w:t>Abstract</w:t>
      </w:r>
    </w:p>
    <w:p w14:paraId="1CA9EA11" w14:textId="41343F05" w:rsidR="000F2C30" w:rsidRPr="00F97F6C" w:rsidRDefault="00A70A28">
      <w:pPr>
        <w:pStyle w:val="BodyText"/>
        <w:spacing w:before="166" w:line="252" w:lineRule="auto"/>
        <w:ind w:left="116" w:right="113"/>
        <w:jc w:val="both"/>
      </w:pPr>
      <w:r w:rsidRPr="00F97F6C">
        <w:t xml:space="preserve">Virtual reality is a new emerging technology that is only now beginning to branch out into the mainstream. </w:t>
      </w:r>
      <w:commentRangeStart w:id="2"/>
      <w:r w:rsidRPr="00F97F6C">
        <w:t>This</w:t>
      </w:r>
      <w:commentRangeEnd w:id="2"/>
      <w:r w:rsidR="002B6EF7">
        <w:rPr>
          <w:rStyle w:val="CommentReference"/>
        </w:rPr>
        <w:commentReference w:id="2"/>
      </w:r>
      <w:r w:rsidRPr="00F97F6C">
        <w:t xml:space="preserve"> project hopes to bring the emerging technology of virtual reality and combine it with the traditional academic field. Creating such an experience requires the use of technology and history to create something brand new to peak the interests of future generations.</w:t>
      </w:r>
    </w:p>
    <w:p w14:paraId="3D855DC0" w14:textId="77777777" w:rsidR="000F2C30" w:rsidRPr="00F97F6C" w:rsidRDefault="000F2C30">
      <w:pPr>
        <w:spacing w:line="252" w:lineRule="auto"/>
        <w:jc w:val="both"/>
        <w:sectPr w:rsidR="000F2C30" w:rsidRPr="00F97F6C">
          <w:footerReference w:type="default" r:id="rId12"/>
          <w:pgSz w:w="12240" w:h="15840"/>
          <w:pgMar w:top="1500" w:right="1720" w:bottom="2460" w:left="1720" w:header="0" w:footer="2274" w:gutter="0"/>
          <w:pgNumType w:start="1"/>
          <w:cols w:space="720"/>
        </w:sectPr>
      </w:pPr>
    </w:p>
    <w:p w14:paraId="406A64D8" w14:textId="77777777" w:rsidR="000F2C30" w:rsidRPr="00F97F6C" w:rsidRDefault="000F2C30">
      <w:pPr>
        <w:pStyle w:val="BodyText"/>
        <w:spacing w:before="11"/>
        <w:rPr>
          <w:sz w:val="22"/>
        </w:rPr>
      </w:pPr>
    </w:p>
    <w:p w14:paraId="4CAB80FE" w14:textId="77777777" w:rsidR="000F2C30" w:rsidRPr="00F97F6C" w:rsidRDefault="00D30AE1">
      <w:pPr>
        <w:spacing w:before="114"/>
        <w:ind w:left="116"/>
        <w:rPr>
          <w:b/>
          <w:sz w:val="28"/>
        </w:rPr>
      </w:pPr>
      <w:r w:rsidRPr="00F97F6C">
        <w:rPr>
          <w:b/>
          <w:sz w:val="28"/>
        </w:rPr>
        <w:t>Plagiarism Statement</w:t>
      </w:r>
    </w:p>
    <w:p w14:paraId="6A8077E6" w14:textId="7A1CB6AD" w:rsidR="000F2C30" w:rsidRPr="00F97F6C" w:rsidRDefault="00D30AE1">
      <w:pPr>
        <w:pStyle w:val="BodyText"/>
        <w:spacing w:before="166" w:line="252" w:lineRule="auto"/>
        <w:ind w:left="116" w:right="113"/>
        <w:jc w:val="both"/>
      </w:pPr>
      <w:r w:rsidRPr="00F97F6C">
        <w:t xml:space="preserve">I declare that this is all my own work and does not contain unreferenced material copied from any other source. I </w:t>
      </w:r>
      <w:r w:rsidRPr="00F97F6C">
        <w:rPr>
          <w:spacing w:val="-3"/>
        </w:rPr>
        <w:t xml:space="preserve">have </w:t>
      </w:r>
      <w:r w:rsidRPr="00F97F6C">
        <w:t xml:space="preserve">read the University’s policy on plagiarism and understand the definition of plagiarism. If it is shown that material has been </w:t>
      </w:r>
      <w:r w:rsidR="00C91E6E" w:rsidRPr="00F97F6C">
        <w:t>plagiarized</w:t>
      </w:r>
      <w:r w:rsidRPr="00F97F6C">
        <w:t xml:space="preserve">, or I </w:t>
      </w:r>
      <w:r w:rsidRPr="00F97F6C">
        <w:rPr>
          <w:spacing w:val="-7"/>
        </w:rPr>
        <w:t xml:space="preserve">have </w:t>
      </w:r>
      <w:r w:rsidRPr="00F97F6C">
        <w:t>otherwise</w:t>
      </w:r>
      <w:r w:rsidRPr="00F97F6C">
        <w:rPr>
          <w:spacing w:val="-7"/>
        </w:rPr>
        <w:t xml:space="preserve"> </w:t>
      </w:r>
      <w:r w:rsidRPr="00F97F6C">
        <w:t>attempted</w:t>
      </w:r>
      <w:r w:rsidRPr="00F97F6C">
        <w:rPr>
          <w:spacing w:val="-6"/>
        </w:rPr>
        <w:t xml:space="preserve"> </w:t>
      </w:r>
      <w:r w:rsidRPr="00F97F6C">
        <w:t>to</w:t>
      </w:r>
      <w:r w:rsidRPr="00F97F6C">
        <w:rPr>
          <w:spacing w:val="-7"/>
        </w:rPr>
        <w:t xml:space="preserve"> </w:t>
      </w:r>
      <w:r w:rsidRPr="00F97F6C">
        <w:t>obtain</w:t>
      </w:r>
      <w:r w:rsidRPr="00F97F6C">
        <w:rPr>
          <w:spacing w:val="-6"/>
        </w:rPr>
        <w:t xml:space="preserve"> </w:t>
      </w:r>
      <w:r w:rsidRPr="00F97F6C">
        <w:t>an</w:t>
      </w:r>
      <w:r w:rsidRPr="00F97F6C">
        <w:rPr>
          <w:spacing w:val="-7"/>
        </w:rPr>
        <w:t xml:space="preserve"> </w:t>
      </w:r>
      <w:r w:rsidRPr="00F97F6C">
        <w:t>unfair</w:t>
      </w:r>
      <w:r w:rsidRPr="00F97F6C">
        <w:rPr>
          <w:spacing w:val="-6"/>
        </w:rPr>
        <w:t xml:space="preserve"> </w:t>
      </w:r>
      <w:r w:rsidRPr="00F97F6C">
        <w:t>advantage</w:t>
      </w:r>
      <w:r w:rsidRPr="00F97F6C">
        <w:rPr>
          <w:spacing w:val="-6"/>
        </w:rPr>
        <w:t xml:space="preserve"> </w:t>
      </w:r>
      <w:r w:rsidRPr="00F97F6C">
        <w:t>for</w:t>
      </w:r>
      <w:r w:rsidRPr="00F97F6C">
        <w:rPr>
          <w:spacing w:val="-7"/>
        </w:rPr>
        <w:t xml:space="preserve"> </w:t>
      </w:r>
      <w:r w:rsidRPr="00F97F6C">
        <w:t>myself,</w:t>
      </w:r>
      <w:r w:rsidRPr="00F97F6C">
        <w:rPr>
          <w:spacing w:val="-5"/>
        </w:rPr>
        <w:t xml:space="preserve"> </w:t>
      </w:r>
      <w:r w:rsidRPr="00F97F6C">
        <w:t>I</w:t>
      </w:r>
      <w:r w:rsidRPr="00F97F6C">
        <w:rPr>
          <w:spacing w:val="-7"/>
        </w:rPr>
        <w:t xml:space="preserve"> </w:t>
      </w:r>
      <w:r w:rsidRPr="00F97F6C">
        <w:t>understand</w:t>
      </w:r>
      <w:r w:rsidRPr="00F97F6C">
        <w:rPr>
          <w:spacing w:val="-6"/>
        </w:rPr>
        <w:t xml:space="preserve"> </w:t>
      </w:r>
      <w:r w:rsidRPr="00F97F6C">
        <w:t>that</w:t>
      </w:r>
      <w:r w:rsidRPr="00F97F6C">
        <w:rPr>
          <w:spacing w:val="-7"/>
        </w:rPr>
        <w:t xml:space="preserve"> </w:t>
      </w:r>
      <w:r w:rsidRPr="00F97F6C">
        <w:t>I</w:t>
      </w:r>
      <w:r w:rsidRPr="00F97F6C">
        <w:rPr>
          <w:spacing w:val="-6"/>
        </w:rPr>
        <w:t xml:space="preserve"> </w:t>
      </w:r>
      <w:r w:rsidRPr="00F97F6C">
        <w:t>may</w:t>
      </w:r>
      <w:r w:rsidRPr="00F97F6C">
        <w:rPr>
          <w:spacing w:val="-6"/>
        </w:rPr>
        <w:t xml:space="preserve"> </w:t>
      </w:r>
      <w:r w:rsidRPr="00F97F6C">
        <w:rPr>
          <w:spacing w:val="-4"/>
        </w:rPr>
        <w:t xml:space="preserve">face </w:t>
      </w:r>
      <w:r w:rsidRPr="00F97F6C">
        <w:t>sanctions</w:t>
      </w:r>
      <w:r w:rsidRPr="00F97F6C">
        <w:rPr>
          <w:spacing w:val="-10"/>
        </w:rPr>
        <w:t xml:space="preserve"> </w:t>
      </w:r>
      <w:r w:rsidRPr="00F97F6C">
        <w:t>in</w:t>
      </w:r>
      <w:r w:rsidRPr="00F97F6C">
        <w:rPr>
          <w:spacing w:val="-9"/>
        </w:rPr>
        <w:t xml:space="preserve"> </w:t>
      </w:r>
      <w:r w:rsidRPr="00F97F6C">
        <w:t>accordance</w:t>
      </w:r>
      <w:r w:rsidRPr="00F97F6C">
        <w:rPr>
          <w:spacing w:val="-10"/>
        </w:rPr>
        <w:t xml:space="preserve"> </w:t>
      </w:r>
      <w:r w:rsidRPr="00F97F6C">
        <w:t>with</w:t>
      </w:r>
      <w:r w:rsidRPr="00F97F6C">
        <w:rPr>
          <w:spacing w:val="-9"/>
        </w:rPr>
        <w:t xml:space="preserve"> </w:t>
      </w:r>
      <w:r w:rsidRPr="00F97F6C">
        <w:t>the</w:t>
      </w:r>
      <w:r w:rsidRPr="00F97F6C">
        <w:rPr>
          <w:spacing w:val="-10"/>
        </w:rPr>
        <w:t xml:space="preserve"> </w:t>
      </w:r>
      <w:r w:rsidRPr="00F97F6C">
        <w:t>policies</w:t>
      </w:r>
      <w:r w:rsidRPr="00F97F6C">
        <w:rPr>
          <w:spacing w:val="-9"/>
        </w:rPr>
        <w:t xml:space="preserve"> </w:t>
      </w:r>
      <w:r w:rsidRPr="00F97F6C">
        <w:t>and</w:t>
      </w:r>
      <w:r w:rsidRPr="00F97F6C">
        <w:rPr>
          <w:spacing w:val="-10"/>
        </w:rPr>
        <w:t xml:space="preserve"> </w:t>
      </w:r>
      <w:r w:rsidRPr="00F97F6C">
        <w:t>procedures</w:t>
      </w:r>
      <w:r w:rsidRPr="00F97F6C">
        <w:rPr>
          <w:spacing w:val="-9"/>
        </w:rPr>
        <w:t xml:space="preserve"> </w:t>
      </w:r>
      <w:r w:rsidRPr="00F97F6C">
        <w:t>of</w:t>
      </w:r>
      <w:r w:rsidRPr="00F97F6C">
        <w:rPr>
          <w:spacing w:val="-9"/>
        </w:rPr>
        <w:t xml:space="preserve"> </w:t>
      </w:r>
      <w:r w:rsidRPr="00F97F6C">
        <w:t>the</w:t>
      </w:r>
      <w:r w:rsidRPr="00F97F6C">
        <w:rPr>
          <w:spacing w:val="-10"/>
        </w:rPr>
        <w:t xml:space="preserve"> </w:t>
      </w:r>
      <w:r w:rsidRPr="00F97F6C">
        <w:rPr>
          <w:spacing w:val="-3"/>
        </w:rPr>
        <w:t>University.</w:t>
      </w:r>
      <w:r w:rsidRPr="00F97F6C">
        <w:rPr>
          <w:spacing w:val="9"/>
        </w:rPr>
        <w:t xml:space="preserve"> </w:t>
      </w:r>
      <w:r w:rsidRPr="00F97F6C">
        <w:t>A</w:t>
      </w:r>
      <w:r w:rsidRPr="00F97F6C">
        <w:rPr>
          <w:spacing w:val="-9"/>
        </w:rPr>
        <w:t xml:space="preserve"> </w:t>
      </w:r>
      <w:r w:rsidRPr="00F97F6C">
        <w:t>failing</w:t>
      </w:r>
      <w:r w:rsidRPr="00F97F6C">
        <w:rPr>
          <w:spacing w:val="-10"/>
        </w:rPr>
        <w:t xml:space="preserve"> </w:t>
      </w:r>
      <w:r w:rsidRPr="00F97F6C">
        <w:rPr>
          <w:spacing w:val="-3"/>
        </w:rPr>
        <w:t xml:space="preserve">grade </w:t>
      </w:r>
      <w:r w:rsidRPr="00F97F6C">
        <w:t>may be awarded and the reason for that mark will be recorded on my</w:t>
      </w:r>
      <w:r w:rsidRPr="00F97F6C">
        <w:rPr>
          <w:spacing w:val="-29"/>
        </w:rPr>
        <w:t xml:space="preserve"> </w:t>
      </w:r>
      <w:r w:rsidRPr="00F97F6C">
        <w:t>file.</w:t>
      </w:r>
    </w:p>
    <w:p w14:paraId="5D849469" w14:textId="77777777" w:rsidR="000F2C30" w:rsidRPr="00F97F6C" w:rsidRDefault="000F2C30">
      <w:pPr>
        <w:pStyle w:val="BodyText"/>
        <w:spacing w:before="8"/>
      </w:pPr>
    </w:p>
    <w:p w14:paraId="423E6287" w14:textId="77777777" w:rsidR="000F2C30" w:rsidRPr="00F97F6C" w:rsidRDefault="00D30AE1">
      <w:pPr>
        <w:pStyle w:val="BodyText"/>
        <w:tabs>
          <w:tab w:val="left" w:pos="8051"/>
        </w:tabs>
        <w:ind w:left="467"/>
      </w:pPr>
      <w:r w:rsidRPr="00F97F6C">
        <w:t>I</w:t>
      </w:r>
      <w:r w:rsidRPr="00F97F6C">
        <w:rPr>
          <w:spacing w:val="-5"/>
        </w:rPr>
        <w:t xml:space="preserve"> </w:t>
      </w:r>
      <w:r w:rsidRPr="00F97F6C">
        <w:t>confirm</w:t>
      </w:r>
      <w:r w:rsidRPr="00F97F6C">
        <w:rPr>
          <w:spacing w:val="-5"/>
        </w:rPr>
        <w:t xml:space="preserve"> </w:t>
      </w:r>
      <w:r w:rsidRPr="00F97F6C">
        <w:t>that</w:t>
      </w:r>
      <w:r w:rsidRPr="00F97F6C">
        <w:rPr>
          <w:spacing w:val="-4"/>
        </w:rPr>
        <w:t xml:space="preserve"> </w:t>
      </w:r>
      <w:r w:rsidRPr="00F97F6C">
        <w:t>the</w:t>
      </w:r>
      <w:r w:rsidRPr="00F97F6C">
        <w:rPr>
          <w:spacing w:val="-5"/>
        </w:rPr>
        <w:t xml:space="preserve"> </w:t>
      </w:r>
      <w:r w:rsidRPr="00F97F6C">
        <w:t>Originality</w:t>
      </w:r>
      <w:r w:rsidRPr="00F97F6C">
        <w:rPr>
          <w:spacing w:val="-4"/>
        </w:rPr>
        <w:t xml:space="preserve"> </w:t>
      </w:r>
      <w:r w:rsidRPr="00F97F6C">
        <w:t>Score</w:t>
      </w:r>
      <w:r w:rsidRPr="00F97F6C">
        <w:rPr>
          <w:spacing w:val="-5"/>
        </w:rPr>
        <w:t xml:space="preserve"> </w:t>
      </w:r>
      <w:r w:rsidRPr="00F97F6C">
        <w:t>provided</w:t>
      </w:r>
      <w:r w:rsidRPr="00F97F6C">
        <w:rPr>
          <w:spacing w:val="-5"/>
        </w:rPr>
        <w:t xml:space="preserve"> </w:t>
      </w:r>
      <w:r w:rsidRPr="00F97F6C">
        <w:t>by</w:t>
      </w:r>
      <w:r w:rsidRPr="00F97F6C">
        <w:rPr>
          <w:spacing w:val="-4"/>
        </w:rPr>
        <w:t xml:space="preserve"> </w:t>
      </w:r>
      <w:r w:rsidRPr="00F97F6C">
        <w:t>TurnItIn</w:t>
      </w:r>
      <w:r w:rsidRPr="00F97F6C">
        <w:rPr>
          <w:spacing w:val="-5"/>
        </w:rPr>
        <w:t xml:space="preserve"> </w:t>
      </w:r>
      <w:r w:rsidRPr="00F97F6C">
        <w:t>for</w:t>
      </w:r>
      <w:r w:rsidRPr="00F97F6C">
        <w:rPr>
          <w:spacing w:val="-4"/>
        </w:rPr>
        <w:t xml:space="preserve"> </w:t>
      </w:r>
      <w:r w:rsidRPr="00F97F6C">
        <w:t>this</w:t>
      </w:r>
      <w:r w:rsidRPr="00F97F6C">
        <w:rPr>
          <w:spacing w:val="-5"/>
        </w:rPr>
        <w:t xml:space="preserve"> </w:t>
      </w:r>
      <w:r w:rsidRPr="00F97F6C">
        <w:t>report</w:t>
      </w:r>
      <w:r w:rsidRPr="00F97F6C">
        <w:rPr>
          <w:spacing w:val="-4"/>
        </w:rPr>
        <w:t xml:space="preserve"> </w:t>
      </w:r>
      <w:r w:rsidRPr="00F97F6C">
        <w:t>is:</w:t>
      </w:r>
      <w:r w:rsidRPr="00F97F6C">
        <w:tab/>
        <w:t>%</w:t>
      </w:r>
    </w:p>
    <w:p w14:paraId="6E569B79" w14:textId="77777777" w:rsidR="000F2C30" w:rsidRPr="00F97F6C" w:rsidRDefault="000F2C30">
      <w:pPr>
        <w:pStyle w:val="BodyText"/>
        <w:rPr>
          <w:sz w:val="28"/>
        </w:rPr>
      </w:pPr>
    </w:p>
    <w:p w14:paraId="0B976746" w14:textId="77777777" w:rsidR="000F2C30" w:rsidRPr="00F97F6C" w:rsidRDefault="000F2C30">
      <w:pPr>
        <w:pStyle w:val="BodyText"/>
        <w:spacing w:before="5"/>
        <w:rPr>
          <w:sz w:val="31"/>
        </w:rPr>
      </w:pPr>
    </w:p>
    <w:p w14:paraId="4A6194B6" w14:textId="77777777" w:rsidR="000F2C30" w:rsidRPr="00F97F6C" w:rsidRDefault="00D30AE1">
      <w:pPr>
        <w:ind w:left="116"/>
        <w:rPr>
          <w:b/>
          <w:sz w:val="28"/>
        </w:rPr>
      </w:pPr>
      <w:r w:rsidRPr="00F97F6C">
        <w:rPr>
          <w:b/>
          <w:sz w:val="28"/>
        </w:rPr>
        <w:t>Acknowledgment</w:t>
      </w:r>
    </w:p>
    <w:p w14:paraId="1C92F15F" w14:textId="3F8029CF" w:rsidR="000F2C30" w:rsidRPr="00F97F6C" w:rsidRDefault="00D30AE1">
      <w:pPr>
        <w:pStyle w:val="BodyText"/>
        <w:spacing w:before="166" w:line="252" w:lineRule="auto"/>
        <w:ind w:left="116" w:right="113"/>
        <w:jc w:val="both"/>
      </w:pPr>
      <w:r w:rsidRPr="00F97F6C">
        <w:t xml:space="preserve">I would like to extend my sincere thanks to all my </w:t>
      </w:r>
      <w:r w:rsidRPr="00F97F6C">
        <w:rPr>
          <w:spacing w:val="-3"/>
        </w:rPr>
        <w:t xml:space="preserve">family, </w:t>
      </w:r>
      <w:r w:rsidRPr="00F97F6C">
        <w:t xml:space="preserve">and those who </w:t>
      </w:r>
      <w:r w:rsidRPr="00F97F6C">
        <w:rPr>
          <w:spacing w:val="-3"/>
        </w:rPr>
        <w:t xml:space="preserve">have </w:t>
      </w:r>
      <w:r w:rsidRPr="00F97F6C">
        <w:t xml:space="preserve">helped me throughout my entire degree. I would also like to thank my supervisor </w:t>
      </w:r>
      <w:r w:rsidRPr="00F97F6C">
        <w:rPr>
          <w:spacing w:val="-5"/>
        </w:rPr>
        <w:t xml:space="preserve">Dr. </w:t>
      </w:r>
      <w:r w:rsidR="00A70A28" w:rsidRPr="00F97F6C">
        <w:t>Hubert Cecotti</w:t>
      </w:r>
      <w:r w:rsidRPr="00F97F6C">
        <w:t xml:space="preserve"> for </w:t>
      </w:r>
      <w:r w:rsidR="00B907F7" w:rsidRPr="00F97F6C">
        <w:t>all</w:t>
      </w:r>
      <w:r w:rsidR="00C91E6E" w:rsidRPr="00F97F6C">
        <w:t xml:space="preserve"> his</w:t>
      </w:r>
      <w:r w:rsidRPr="00F97F6C">
        <w:rPr>
          <w:spacing w:val="-9"/>
        </w:rPr>
        <w:t xml:space="preserve"> </w:t>
      </w:r>
      <w:r w:rsidRPr="00F97F6C">
        <w:t>support</w:t>
      </w:r>
      <w:r w:rsidRPr="00F97F6C">
        <w:rPr>
          <w:spacing w:val="-8"/>
        </w:rPr>
        <w:t xml:space="preserve"> </w:t>
      </w:r>
      <w:r w:rsidRPr="00F97F6C">
        <w:t>and</w:t>
      </w:r>
      <w:r w:rsidRPr="00F97F6C">
        <w:rPr>
          <w:spacing w:val="-9"/>
        </w:rPr>
        <w:t xml:space="preserve"> </w:t>
      </w:r>
      <w:r w:rsidRPr="00F97F6C">
        <w:t>guidance</w:t>
      </w:r>
      <w:r w:rsidRPr="00F97F6C">
        <w:rPr>
          <w:spacing w:val="-8"/>
        </w:rPr>
        <w:t xml:space="preserve"> </w:t>
      </w:r>
      <w:r w:rsidRPr="00F97F6C">
        <w:t>throughout</w:t>
      </w:r>
      <w:r w:rsidRPr="00F97F6C">
        <w:rPr>
          <w:spacing w:val="-8"/>
        </w:rPr>
        <w:t xml:space="preserve"> </w:t>
      </w:r>
      <w:r w:rsidRPr="00F97F6C">
        <w:t>the</w:t>
      </w:r>
      <w:r w:rsidRPr="00F97F6C">
        <w:rPr>
          <w:spacing w:val="-9"/>
        </w:rPr>
        <w:t xml:space="preserve"> </w:t>
      </w:r>
      <w:r w:rsidRPr="00F97F6C">
        <w:t>semester;</w:t>
      </w:r>
      <w:r w:rsidRPr="00F97F6C">
        <w:rPr>
          <w:spacing w:val="-6"/>
        </w:rPr>
        <w:t xml:space="preserve"> </w:t>
      </w:r>
      <w:r w:rsidRPr="00F97F6C">
        <w:t>the</w:t>
      </w:r>
      <w:r w:rsidRPr="00F97F6C">
        <w:rPr>
          <w:spacing w:val="-9"/>
        </w:rPr>
        <w:t xml:space="preserve"> </w:t>
      </w:r>
      <w:r w:rsidRPr="00F97F6C">
        <w:t>assistance</w:t>
      </w:r>
      <w:r w:rsidRPr="00F97F6C">
        <w:rPr>
          <w:spacing w:val="-8"/>
        </w:rPr>
        <w:t xml:space="preserve"> </w:t>
      </w:r>
      <w:r w:rsidRPr="00F97F6C">
        <w:t>he</w:t>
      </w:r>
      <w:r w:rsidRPr="00F97F6C">
        <w:rPr>
          <w:spacing w:val="-8"/>
        </w:rPr>
        <w:t xml:space="preserve"> </w:t>
      </w:r>
      <w:r w:rsidRPr="00F97F6C">
        <w:t>has</w:t>
      </w:r>
      <w:r w:rsidRPr="00F97F6C">
        <w:rPr>
          <w:spacing w:val="-9"/>
        </w:rPr>
        <w:t xml:space="preserve"> </w:t>
      </w:r>
      <w:r w:rsidRPr="00F97F6C">
        <w:t>provided</w:t>
      </w:r>
      <w:r w:rsidRPr="00F97F6C">
        <w:rPr>
          <w:spacing w:val="-8"/>
        </w:rPr>
        <w:t xml:space="preserve"> </w:t>
      </w:r>
      <w:r w:rsidRPr="00F97F6C">
        <w:t>has</w:t>
      </w:r>
      <w:r w:rsidRPr="00F97F6C">
        <w:rPr>
          <w:spacing w:val="-9"/>
        </w:rPr>
        <w:t xml:space="preserve"> </w:t>
      </w:r>
      <w:r w:rsidRPr="00F97F6C">
        <w:rPr>
          <w:spacing w:val="-3"/>
        </w:rPr>
        <w:t xml:space="preserve">been </w:t>
      </w:r>
      <w:r w:rsidRPr="00F97F6C">
        <w:t>invaluable to my learning experience at Fresno</w:t>
      </w:r>
      <w:r w:rsidRPr="00F97F6C">
        <w:rPr>
          <w:spacing w:val="-11"/>
        </w:rPr>
        <w:t xml:space="preserve"> </w:t>
      </w:r>
      <w:r w:rsidRPr="00F97F6C">
        <w:t>State.</w:t>
      </w:r>
    </w:p>
    <w:p w14:paraId="4C428887" w14:textId="77777777" w:rsidR="000F2C30" w:rsidRPr="00F97F6C" w:rsidRDefault="000F2C30">
      <w:pPr>
        <w:spacing w:line="252" w:lineRule="auto"/>
        <w:jc w:val="both"/>
        <w:sectPr w:rsidR="000F2C30" w:rsidRPr="00F97F6C">
          <w:pgSz w:w="12240" w:h="15840"/>
          <w:pgMar w:top="1500" w:right="1720" w:bottom="2460" w:left="1720" w:header="0" w:footer="2274" w:gutter="0"/>
          <w:cols w:space="720"/>
        </w:sectPr>
      </w:pPr>
    </w:p>
    <w:p w14:paraId="2F7C73AB" w14:textId="77777777" w:rsidR="000F2C30" w:rsidRPr="00F97F6C" w:rsidRDefault="000F2C30">
      <w:pPr>
        <w:pStyle w:val="BodyText"/>
        <w:spacing w:before="2"/>
        <w:rPr>
          <w:sz w:val="18"/>
        </w:rPr>
      </w:pPr>
    </w:p>
    <w:p w14:paraId="546E2BAE" w14:textId="77777777" w:rsidR="000F2C30" w:rsidRPr="00F97F6C" w:rsidRDefault="00D30AE1">
      <w:pPr>
        <w:pStyle w:val="Heading1"/>
        <w:numPr>
          <w:ilvl w:val="0"/>
          <w:numId w:val="2"/>
        </w:numPr>
        <w:tabs>
          <w:tab w:val="left" w:pos="632"/>
          <w:tab w:val="left" w:pos="633"/>
        </w:tabs>
      </w:pPr>
      <w:bookmarkStart w:id="3" w:name="Introduction"/>
      <w:bookmarkStart w:id="4" w:name="_Toc58082680"/>
      <w:bookmarkEnd w:id="3"/>
      <w:r w:rsidRPr="00F97F6C">
        <w:t>Introduction</w:t>
      </w:r>
      <w:bookmarkEnd w:id="4"/>
    </w:p>
    <w:p w14:paraId="218E93C5" w14:textId="77777777" w:rsidR="000F2C30" w:rsidRPr="00F97F6C" w:rsidRDefault="00D30AE1">
      <w:pPr>
        <w:pStyle w:val="Heading2"/>
        <w:numPr>
          <w:ilvl w:val="1"/>
          <w:numId w:val="2"/>
        </w:numPr>
        <w:tabs>
          <w:tab w:val="left" w:pos="761"/>
          <w:tab w:val="left" w:pos="762"/>
        </w:tabs>
        <w:spacing w:before="271"/>
      </w:pPr>
      <w:bookmarkStart w:id="5" w:name="Aims_and_objectives"/>
      <w:bookmarkStart w:id="6" w:name="_Toc58082681"/>
      <w:bookmarkEnd w:id="5"/>
      <w:r w:rsidRPr="00F97F6C">
        <w:t>Aims and</w:t>
      </w:r>
      <w:r w:rsidRPr="00F97F6C">
        <w:rPr>
          <w:spacing w:val="3"/>
        </w:rPr>
        <w:t xml:space="preserve"> </w:t>
      </w:r>
      <w:r w:rsidRPr="00F97F6C">
        <w:t>objectives</w:t>
      </w:r>
      <w:bookmarkEnd w:id="6"/>
    </w:p>
    <w:p w14:paraId="75C7B312" w14:textId="55EAFE94" w:rsidR="000F2C30" w:rsidRPr="00F97F6C" w:rsidRDefault="00D30AE1">
      <w:pPr>
        <w:pStyle w:val="BodyText"/>
        <w:spacing w:before="166"/>
        <w:ind w:left="116"/>
      </w:pPr>
      <w:r w:rsidRPr="00F97F6C">
        <w:t xml:space="preserve">The main aim of this project is to </w:t>
      </w:r>
      <w:r w:rsidR="00880B76" w:rsidRPr="00F97F6C">
        <w:t>bring fine art to the masses via virtual reality.</w:t>
      </w:r>
    </w:p>
    <w:p w14:paraId="27126433" w14:textId="77777777" w:rsidR="00A70A28" w:rsidRPr="00F97F6C" w:rsidRDefault="00A70A28">
      <w:pPr>
        <w:pStyle w:val="BodyText"/>
        <w:spacing w:before="166"/>
        <w:ind w:left="116"/>
      </w:pPr>
    </w:p>
    <w:p w14:paraId="554C6272" w14:textId="543E1C61" w:rsidR="00A70A28" w:rsidRPr="00F97F6C" w:rsidRDefault="00D30AE1">
      <w:pPr>
        <w:pStyle w:val="BodyText"/>
        <w:spacing w:before="13" w:line="252" w:lineRule="auto"/>
        <w:ind w:left="116" w:right="3252"/>
      </w:pPr>
      <w:commentRangeStart w:id="7"/>
      <w:r w:rsidRPr="00F97F6C">
        <w:t xml:space="preserve">In order to achieve this aim, it is needed to </w:t>
      </w:r>
      <w:r w:rsidR="00880B76" w:rsidRPr="00F97F6C">
        <w:t xml:space="preserve">create a virtual environment that can house paintings to show the user a life like version of these works of art. Included with each painting must be a questionnaire to find out each </w:t>
      </w:r>
      <w:r w:rsidR="001A10A7" w:rsidRPr="00F97F6C">
        <w:t>user’s</w:t>
      </w:r>
      <w:r w:rsidR="00880B76" w:rsidRPr="00F97F6C">
        <w:t xml:space="preserve"> understanding.</w:t>
      </w:r>
    </w:p>
    <w:p w14:paraId="63F0FB32" w14:textId="77777777" w:rsidR="00A70A28" w:rsidRPr="00F97F6C" w:rsidRDefault="00A70A28">
      <w:pPr>
        <w:pStyle w:val="BodyText"/>
        <w:spacing w:before="13" w:line="252" w:lineRule="auto"/>
        <w:ind w:left="116" w:right="3252"/>
      </w:pPr>
    </w:p>
    <w:p w14:paraId="092DB6D3" w14:textId="6FBB1CFB" w:rsidR="000F2C30" w:rsidRPr="00F97F6C" w:rsidRDefault="00D30AE1">
      <w:pPr>
        <w:pStyle w:val="BodyText"/>
        <w:spacing w:before="13" w:line="252" w:lineRule="auto"/>
        <w:ind w:left="116" w:right="3252"/>
      </w:pPr>
      <w:r w:rsidRPr="00F97F6C">
        <w:t xml:space="preserve">This project is important because </w:t>
      </w:r>
      <w:r w:rsidR="001A10A7" w:rsidRPr="00F97F6C">
        <w:t>virtual reality is growing in popularity and accessibility every day. This project can increase the amount of people that have access to fine art, without the need to travel great distances to witness these works of art.</w:t>
      </w:r>
      <w:commentRangeEnd w:id="7"/>
      <w:r w:rsidR="002B6EF7">
        <w:rPr>
          <w:rStyle w:val="CommentReference"/>
        </w:rPr>
        <w:commentReference w:id="7"/>
      </w:r>
    </w:p>
    <w:p w14:paraId="1DDF7935" w14:textId="77777777" w:rsidR="00A70A28" w:rsidRPr="00F97F6C" w:rsidRDefault="00A70A28">
      <w:pPr>
        <w:pStyle w:val="BodyText"/>
        <w:spacing w:before="13" w:line="252" w:lineRule="auto"/>
        <w:ind w:left="116" w:right="3252"/>
      </w:pPr>
    </w:p>
    <w:p w14:paraId="39CB64BD" w14:textId="595DA00A" w:rsidR="000F2C30" w:rsidRPr="00F97F6C" w:rsidRDefault="00D30AE1">
      <w:pPr>
        <w:pStyle w:val="BodyText"/>
        <w:spacing w:line="274" w:lineRule="exact"/>
        <w:ind w:left="116"/>
      </w:pPr>
      <w:r w:rsidRPr="00F97F6C">
        <w:t xml:space="preserve">The expected results of the projects are </w:t>
      </w:r>
      <w:r w:rsidR="001A10A7" w:rsidRPr="00F97F6C">
        <w:t>an immersive museum environment created in a virtual environment with life size paintings that can be examined from any angle the user feels necessary to appreciate the work of the artist.</w:t>
      </w:r>
    </w:p>
    <w:p w14:paraId="4AE48751" w14:textId="77777777" w:rsidR="000F2C30" w:rsidRPr="00F97F6C" w:rsidRDefault="000F2C30">
      <w:pPr>
        <w:pStyle w:val="BodyText"/>
        <w:rPr>
          <w:sz w:val="28"/>
        </w:rPr>
      </w:pPr>
    </w:p>
    <w:p w14:paraId="3C281467" w14:textId="77777777" w:rsidR="000F2C30" w:rsidRPr="00F97F6C" w:rsidRDefault="000F2C30">
      <w:pPr>
        <w:pStyle w:val="BodyText"/>
        <w:spacing w:before="5"/>
        <w:rPr>
          <w:sz w:val="31"/>
        </w:rPr>
      </w:pPr>
    </w:p>
    <w:p w14:paraId="68A3956C" w14:textId="77777777" w:rsidR="000F2C30" w:rsidRPr="00F97F6C" w:rsidRDefault="00D30AE1">
      <w:pPr>
        <w:pStyle w:val="Heading2"/>
        <w:numPr>
          <w:ilvl w:val="1"/>
          <w:numId w:val="2"/>
        </w:numPr>
        <w:tabs>
          <w:tab w:val="left" w:pos="761"/>
          <w:tab w:val="left" w:pos="762"/>
        </w:tabs>
        <w:spacing w:before="0"/>
      </w:pPr>
      <w:bookmarkStart w:id="8" w:name="Outline"/>
      <w:bookmarkStart w:id="9" w:name="_Toc58082682"/>
      <w:bookmarkEnd w:id="8"/>
      <w:r w:rsidRPr="00F97F6C">
        <w:t>Outline</w:t>
      </w:r>
      <w:bookmarkEnd w:id="9"/>
    </w:p>
    <w:p w14:paraId="66A8408D" w14:textId="32CD96B0" w:rsidR="000F2C30" w:rsidRPr="00F97F6C" w:rsidRDefault="00D30AE1">
      <w:pPr>
        <w:pStyle w:val="BodyText"/>
        <w:spacing w:before="166" w:line="252" w:lineRule="auto"/>
        <w:ind w:left="116" w:right="113"/>
        <w:jc w:val="both"/>
      </w:pPr>
      <w:r w:rsidRPr="00F97F6C">
        <w:t>The remaining sections of this report are organized as follows: The state of the art</w:t>
      </w:r>
      <w:r w:rsidRPr="00F97F6C">
        <w:rPr>
          <w:spacing w:val="-24"/>
        </w:rPr>
        <w:t xml:space="preserve"> </w:t>
      </w:r>
      <w:r w:rsidR="001A10A7" w:rsidRPr="00F97F6C">
        <w:rPr>
          <w:spacing w:val="-24"/>
        </w:rPr>
        <w:t xml:space="preserve">technology </w:t>
      </w:r>
      <w:r w:rsidRPr="00F97F6C">
        <w:t xml:space="preserve">related to </w:t>
      </w:r>
      <w:r w:rsidR="001A10A7" w:rsidRPr="00F97F6C">
        <w:t>virtual reality</w:t>
      </w:r>
      <w:r w:rsidRPr="00F97F6C">
        <w:t xml:space="preserve"> is described in Section </w:t>
      </w:r>
      <w:hyperlink w:anchor="_bookmark3" w:history="1">
        <w:r w:rsidRPr="00F97F6C">
          <w:t>2.</w:t>
        </w:r>
      </w:hyperlink>
      <w:r w:rsidRPr="00F97F6C">
        <w:t xml:space="preserve"> The analysis of the project is detailed in Section </w:t>
      </w:r>
      <w:hyperlink w:anchor="_bookmark5" w:history="1">
        <w:r w:rsidRPr="00F97F6C">
          <w:rPr>
            <w:spacing w:val="-7"/>
          </w:rPr>
          <w:t>3.</w:t>
        </w:r>
      </w:hyperlink>
      <w:r w:rsidRPr="00F97F6C">
        <w:rPr>
          <w:spacing w:val="-7"/>
        </w:rPr>
        <w:t xml:space="preserve"> </w:t>
      </w:r>
      <w:r w:rsidRPr="00F97F6C">
        <w:t xml:space="preserve">The methods are given in Section </w:t>
      </w:r>
      <w:hyperlink w:anchor="_bookmark14" w:history="1">
        <w:r w:rsidRPr="00F97F6C">
          <w:t xml:space="preserve">4 </w:t>
        </w:r>
      </w:hyperlink>
      <w:r w:rsidRPr="00F97F6C">
        <w:t>and the information related to their implementation</w:t>
      </w:r>
      <w:r w:rsidRPr="00F97F6C">
        <w:rPr>
          <w:spacing w:val="-38"/>
        </w:rPr>
        <w:t xml:space="preserve"> </w:t>
      </w:r>
      <w:r w:rsidRPr="00F97F6C">
        <w:t xml:space="preserve">is detailed in Section </w:t>
      </w:r>
      <w:hyperlink w:anchor="_bookmark17" w:history="1">
        <w:r w:rsidRPr="00F97F6C">
          <w:t>5.</w:t>
        </w:r>
      </w:hyperlink>
      <w:r w:rsidRPr="00F97F6C">
        <w:t xml:space="preserve"> The results are presented in Section </w:t>
      </w:r>
      <w:hyperlink w:anchor="_bookmark18" w:history="1">
        <w:r w:rsidRPr="00F97F6C">
          <w:t xml:space="preserve">6 </w:t>
        </w:r>
      </w:hyperlink>
      <w:r w:rsidRPr="00F97F6C">
        <w:t xml:space="preserve">and discussed in Section </w:t>
      </w:r>
      <w:hyperlink w:anchor="_bookmark19" w:history="1">
        <w:r w:rsidRPr="00F97F6C">
          <w:rPr>
            <w:spacing w:val="-7"/>
          </w:rPr>
          <w:t>7.</w:t>
        </w:r>
      </w:hyperlink>
      <w:r w:rsidRPr="00F97F6C">
        <w:rPr>
          <w:spacing w:val="-7"/>
        </w:rPr>
        <w:t xml:space="preserve"> </w:t>
      </w:r>
      <w:r w:rsidRPr="00F97F6C">
        <w:t>Finally,</w:t>
      </w:r>
      <w:r w:rsidRPr="00F97F6C">
        <w:rPr>
          <w:spacing w:val="-4"/>
        </w:rPr>
        <w:t xml:space="preserve"> </w:t>
      </w:r>
      <w:r w:rsidRPr="00F97F6C">
        <w:t>the</w:t>
      </w:r>
      <w:r w:rsidRPr="00F97F6C">
        <w:rPr>
          <w:spacing w:val="-3"/>
        </w:rPr>
        <w:t xml:space="preserve"> </w:t>
      </w:r>
      <w:r w:rsidRPr="00F97F6C">
        <w:t>main</w:t>
      </w:r>
      <w:r w:rsidRPr="00F97F6C">
        <w:rPr>
          <w:spacing w:val="-4"/>
        </w:rPr>
        <w:t xml:space="preserve"> </w:t>
      </w:r>
      <w:r w:rsidRPr="00F97F6C">
        <w:t>contributions</w:t>
      </w:r>
      <w:r w:rsidRPr="00F97F6C">
        <w:rPr>
          <w:spacing w:val="-3"/>
        </w:rPr>
        <w:t xml:space="preserve"> </w:t>
      </w:r>
      <w:r w:rsidRPr="00F97F6C">
        <w:t>and</w:t>
      </w:r>
      <w:r w:rsidRPr="00F97F6C">
        <w:rPr>
          <w:spacing w:val="-4"/>
        </w:rPr>
        <w:t xml:space="preserve"> </w:t>
      </w:r>
      <w:r w:rsidRPr="00F97F6C">
        <w:t>results</w:t>
      </w:r>
      <w:r w:rsidRPr="00F97F6C">
        <w:rPr>
          <w:spacing w:val="-3"/>
        </w:rPr>
        <w:t xml:space="preserve"> </w:t>
      </w:r>
      <w:r w:rsidRPr="00F97F6C">
        <w:t>of</w:t>
      </w:r>
      <w:r w:rsidRPr="00F97F6C">
        <w:rPr>
          <w:spacing w:val="-4"/>
        </w:rPr>
        <w:t xml:space="preserve"> </w:t>
      </w:r>
      <w:r w:rsidRPr="00F97F6C">
        <w:t>the</w:t>
      </w:r>
      <w:r w:rsidRPr="00F97F6C">
        <w:rPr>
          <w:spacing w:val="-3"/>
        </w:rPr>
        <w:t xml:space="preserve"> </w:t>
      </w:r>
      <w:r w:rsidRPr="00F97F6C">
        <w:t>project</w:t>
      </w:r>
      <w:r w:rsidRPr="00F97F6C">
        <w:rPr>
          <w:spacing w:val="-3"/>
        </w:rPr>
        <w:t xml:space="preserve"> </w:t>
      </w:r>
      <w:r w:rsidRPr="00F97F6C">
        <w:t>are</w:t>
      </w:r>
      <w:r w:rsidRPr="00F97F6C">
        <w:rPr>
          <w:spacing w:val="-4"/>
        </w:rPr>
        <w:t xml:space="preserve"> </w:t>
      </w:r>
      <w:r w:rsidRPr="00F97F6C">
        <w:t>summarized</w:t>
      </w:r>
      <w:r w:rsidRPr="00F97F6C">
        <w:rPr>
          <w:spacing w:val="-3"/>
        </w:rPr>
        <w:t xml:space="preserve"> </w:t>
      </w:r>
      <w:r w:rsidRPr="00F97F6C">
        <w:t>in</w:t>
      </w:r>
      <w:r w:rsidRPr="00F97F6C">
        <w:rPr>
          <w:spacing w:val="-4"/>
        </w:rPr>
        <w:t xml:space="preserve"> </w:t>
      </w:r>
      <w:r w:rsidRPr="00F97F6C">
        <w:t>Section</w:t>
      </w:r>
      <w:r w:rsidRPr="00F97F6C">
        <w:rPr>
          <w:spacing w:val="-3"/>
        </w:rPr>
        <w:t xml:space="preserve"> </w:t>
      </w:r>
      <w:hyperlink w:anchor="_bookmark22" w:history="1">
        <w:r w:rsidRPr="00F97F6C">
          <w:t>8.</w:t>
        </w:r>
      </w:hyperlink>
    </w:p>
    <w:p w14:paraId="149EB3FE" w14:textId="77777777" w:rsidR="000F2C30" w:rsidRPr="00F97F6C" w:rsidRDefault="000F2C30">
      <w:pPr>
        <w:pStyle w:val="BodyText"/>
        <w:spacing w:before="2"/>
        <w:rPr>
          <w:sz w:val="18"/>
        </w:rPr>
      </w:pPr>
    </w:p>
    <w:p w14:paraId="276BE2CE" w14:textId="77777777" w:rsidR="000F2C30" w:rsidRPr="00AF46D3" w:rsidRDefault="00D30AE1">
      <w:pPr>
        <w:pStyle w:val="Heading1"/>
        <w:numPr>
          <w:ilvl w:val="0"/>
          <w:numId w:val="2"/>
        </w:numPr>
        <w:tabs>
          <w:tab w:val="left" w:pos="632"/>
          <w:tab w:val="left" w:pos="633"/>
        </w:tabs>
      </w:pPr>
      <w:bookmarkStart w:id="10" w:name="Related_works"/>
      <w:bookmarkStart w:id="11" w:name="_Toc58082683"/>
      <w:bookmarkEnd w:id="10"/>
      <w:r w:rsidRPr="00AF46D3">
        <w:t>Related</w:t>
      </w:r>
      <w:r w:rsidRPr="00AF46D3">
        <w:rPr>
          <w:spacing w:val="1"/>
        </w:rPr>
        <w:t xml:space="preserve"> </w:t>
      </w:r>
      <w:r w:rsidRPr="00AF46D3">
        <w:t>works</w:t>
      </w:r>
      <w:bookmarkEnd w:id="11"/>
    </w:p>
    <w:p w14:paraId="359BE2A3" w14:textId="0C3AC46C" w:rsidR="000F2C30" w:rsidRDefault="002165EA" w:rsidP="00AF16D0">
      <w:pPr>
        <w:pStyle w:val="BodyText"/>
        <w:spacing w:before="239"/>
        <w:ind w:left="116"/>
      </w:pPr>
      <w:commentRangeStart w:id="12"/>
      <w:r>
        <w:t xml:space="preserve">This was my first virtual </w:t>
      </w:r>
      <w:r w:rsidR="00D30AE1">
        <w:t>reality-based</w:t>
      </w:r>
      <w:r>
        <w:t xml:space="preserve"> project</w:t>
      </w:r>
      <w:r w:rsidR="00D30AE1">
        <w:t xml:space="preserve">. I have no previous knowledge of the IDE Unity, </w:t>
      </w:r>
      <w:r w:rsidR="009B707D">
        <w:t>the</w:t>
      </w:r>
      <w:r w:rsidR="00D30AE1">
        <w:t xml:space="preserve"> language C# or any experience working with 3D modeling.</w:t>
      </w:r>
      <w:commentRangeEnd w:id="12"/>
      <w:r w:rsidR="002B6EF7">
        <w:rPr>
          <w:rStyle w:val="CommentReference"/>
        </w:rPr>
        <w:commentReference w:id="12"/>
      </w:r>
    </w:p>
    <w:p w14:paraId="458E11B1" w14:textId="77777777" w:rsidR="00AF16D0" w:rsidRPr="00F97F6C" w:rsidRDefault="00AF16D0" w:rsidP="00AF16D0">
      <w:pPr>
        <w:pStyle w:val="BodyText"/>
        <w:spacing w:before="239"/>
        <w:ind w:left="116"/>
        <w:rPr>
          <w:sz w:val="18"/>
        </w:rPr>
      </w:pPr>
    </w:p>
    <w:p w14:paraId="5552F60E" w14:textId="77777777" w:rsidR="000F2C30" w:rsidRPr="00F97F6C" w:rsidRDefault="00D30AE1">
      <w:pPr>
        <w:pStyle w:val="Heading1"/>
        <w:numPr>
          <w:ilvl w:val="0"/>
          <w:numId w:val="2"/>
        </w:numPr>
        <w:tabs>
          <w:tab w:val="left" w:pos="632"/>
          <w:tab w:val="left" w:pos="633"/>
        </w:tabs>
        <w:spacing w:before="0"/>
      </w:pPr>
      <w:bookmarkStart w:id="13" w:name="Analysis"/>
      <w:bookmarkStart w:id="14" w:name="_Toc58082684"/>
      <w:bookmarkEnd w:id="13"/>
      <w:r w:rsidRPr="00F97F6C">
        <w:t>Analysis</w:t>
      </w:r>
      <w:bookmarkEnd w:id="14"/>
    </w:p>
    <w:p w14:paraId="07642F6C" w14:textId="6F5D8FB4" w:rsidR="00F97F6C" w:rsidRPr="00F97F6C" w:rsidRDefault="00D30AE1" w:rsidP="00F97F6C">
      <w:pPr>
        <w:pStyle w:val="Heading2"/>
        <w:numPr>
          <w:ilvl w:val="1"/>
          <w:numId w:val="2"/>
        </w:numPr>
        <w:tabs>
          <w:tab w:val="left" w:pos="761"/>
          <w:tab w:val="left" w:pos="762"/>
        </w:tabs>
        <w:spacing w:before="272"/>
      </w:pPr>
      <w:bookmarkStart w:id="15" w:name="Problem_Statement"/>
      <w:bookmarkStart w:id="16" w:name="_Toc58082685"/>
      <w:bookmarkEnd w:id="15"/>
      <w:r w:rsidRPr="00F97F6C">
        <w:lastRenderedPageBreak/>
        <w:t>Problem</w:t>
      </w:r>
      <w:r w:rsidRPr="00F97F6C">
        <w:rPr>
          <w:spacing w:val="1"/>
        </w:rPr>
        <w:t xml:space="preserve"> </w:t>
      </w:r>
      <w:r w:rsidRPr="00F97F6C">
        <w:t>Statement</w:t>
      </w:r>
      <w:bookmarkEnd w:id="16"/>
    </w:p>
    <w:p w14:paraId="735ED8BC" w14:textId="43CB6BC8" w:rsidR="00F97F6C" w:rsidRPr="00F97F6C" w:rsidRDefault="00F97F6C" w:rsidP="00F97F6C">
      <w:pPr>
        <w:pStyle w:val="Heading2"/>
        <w:tabs>
          <w:tab w:val="left" w:pos="761"/>
          <w:tab w:val="left" w:pos="762"/>
        </w:tabs>
        <w:spacing w:before="272"/>
        <w:ind w:left="115" w:firstLine="0"/>
        <w:rPr>
          <w:b w:val="0"/>
          <w:bCs w:val="0"/>
          <w:sz w:val="22"/>
          <w:szCs w:val="22"/>
        </w:rPr>
      </w:pPr>
      <w:bookmarkStart w:id="17" w:name="_Toc58082686"/>
      <w:commentRangeStart w:id="18"/>
      <w:r>
        <w:rPr>
          <w:b w:val="0"/>
          <w:bCs w:val="0"/>
          <w:sz w:val="22"/>
          <w:szCs w:val="22"/>
        </w:rPr>
        <w:t>What makes Virtual Reality Art more accessible to students, rather than a real-life physical museum?</w:t>
      </w:r>
      <w:bookmarkEnd w:id="17"/>
      <w:commentRangeEnd w:id="18"/>
      <w:r w:rsidR="002B6EF7">
        <w:rPr>
          <w:rStyle w:val="CommentReference"/>
          <w:b w:val="0"/>
          <w:bCs w:val="0"/>
        </w:rPr>
        <w:commentReference w:id="18"/>
      </w:r>
    </w:p>
    <w:p w14:paraId="6ECA0B96" w14:textId="6DF2B04B" w:rsidR="000F2C30" w:rsidRDefault="00D30AE1">
      <w:pPr>
        <w:pStyle w:val="Heading2"/>
        <w:numPr>
          <w:ilvl w:val="1"/>
          <w:numId w:val="2"/>
        </w:numPr>
        <w:tabs>
          <w:tab w:val="left" w:pos="761"/>
          <w:tab w:val="left" w:pos="762"/>
        </w:tabs>
      </w:pPr>
      <w:bookmarkStart w:id="19" w:name="Proposed_solution"/>
      <w:bookmarkStart w:id="20" w:name="_Toc58082687"/>
      <w:bookmarkEnd w:id="19"/>
      <w:r w:rsidRPr="00F97F6C">
        <w:t>Proposed</w:t>
      </w:r>
      <w:r w:rsidRPr="00F97F6C">
        <w:rPr>
          <w:spacing w:val="1"/>
        </w:rPr>
        <w:t xml:space="preserve"> </w:t>
      </w:r>
      <w:r w:rsidRPr="00F97F6C">
        <w:t>solution</w:t>
      </w:r>
      <w:bookmarkEnd w:id="20"/>
    </w:p>
    <w:p w14:paraId="126228E2" w14:textId="028CF59D" w:rsidR="00F97F6C" w:rsidRPr="00F97F6C" w:rsidRDefault="00F97F6C" w:rsidP="00F97F6C">
      <w:pPr>
        <w:pStyle w:val="Heading2"/>
        <w:tabs>
          <w:tab w:val="left" w:pos="761"/>
          <w:tab w:val="left" w:pos="762"/>
        </w:tabs>
        <w:ind w:left="115" w:firstLine="0"/>
        <w:rPr>
          <w:b w:val="0"/>
          <w:bCs w:val="0"/>
          <w:sz w:val="22"/>
          <w:szCs w:val="22"/>
        </w:rPr>
      </w:pPr>
      <w:bookmarkStart w:id="21" w:name="_Toc58082688"/>
      <w:commentRangeStart w:id="22"/>
      <w:r>
        <w:rPr>
          <w:b w:val="0"/>
          <w:bCs w:val="0"/>
          <w:sz w:val="22"/>
          <w:szCs w:val="22"/>
        </w:rPr>
        <w:t xml:space="preserve">To create a virtual reality art museum, that will create the immersive experience of visiting a real-life museum. </w:t>
      </w:r>
      <w:commentRangeEnd w:id="22"/>
      <w:r w:rsidR="002B6EF7">
        <w:rPr>
          <w:rStyle w:val="CommentReference"/>
          <w:b w:val="0"/>
          <w:bCs w:val="0"/>
        </w:rPr>
        <w:commentReference w:id="22"/>
      </w:r>
      <w:r>
        <w:rPr>
          <w:b w:val="0"/>
          <w:bCs w:val="0"/>
          <w:sz w:val="22"/>
          <w:szCs w:val="22"/>
        </w:rPr>
        <w:t xml:space="preserve">Traveling is not always possible, or available to everyone. In </w:t>
      </w:r>
      <w:proofErr w:type="spellStart"/>
      <w:r>
        <w:rPr>
          <w:b w:val="0"/>
          <w:bCs w:val="0"/>
          <w:sz w:val="22"/>
          <w:szCs w:val="22"/>
        </w:rPr>
        <w:t>todays</w:t>
      </w:r>
      <w:proofErr w:type="spellEnd"/>
      <w:r>
        <w:rPr>
          <w:b w:val="0"/>
          <w:bCs w:val="0"/>
          <w:sz w:val="22"/>
          <w:szCs w:val="22"/>
        </w:rPr>
        <w:t xml:space="preserve"> day and age, most people have access to a personal computer and most have one or more in their own home.</w:t>
      </w:r>
      <w:bookmarkEnd w:id="21"/>
    </w:p>
    <w:p w14:paraId="582B72E0" w14:textId="77777777" w:rsidR="000F2C30" w:rsidRPr="00F97F6C" w:rsidRDefault="00D30AE1">
      <w:pPr>
        <w:pStyle w:val="Heading2"/>
        <w:numPr>
          <w:ilvl w:val="1"/>
          <w:numId w:val="2"/>
        </w:numPr>
        <w:tabs>
          <w:tab w:val="left" w:pos="761"/>
          <w:tab w:val="left" w:pos="762"/>
        </w:tabs>
      </w:pPr>
      <w:bookmarkStart w:id="23" w:name="Requirements"/>
      <w:bookmarkStart w:id="24" w:name="_Toc58082689"/>
      <w:bookmarkEnd w:id="23"/>
      <w:r w:rsidRPr="00F97F6C">
        <w:t>Requirements</w:t>
      </w:r>
      <w:bookmarkEnd w:id="24"/>
    </w:p>
    <w:p w14:paraId="32B27671" w14:textId="36353EFD" w:rsidR="00F97F6C" w:rsidRDefault="00D30AE1" w:rsidP="00F97F6C">
      <w:pPr>
        <w:pStyle w:val="Heading3"/>
        <w:numPr>
          <w:ilvl w:val="2"/>
          <w:numId w:val="2"/>
        </w:numPr>
        <w:tabs>
          <w:tab w:val="left" w:pos="833"/>
          <w:tab w:val="left" w:pos="834"/>
        </w:tabs>
        <w:spacing w:before="165"/>
      </w:pPr>
      <w:bookmarkStart w:id="25" w:name="Functional_requirements"/>
      <w:bookmarkStart w:id="26" w:name="_Toc58082690"/>
      <w:bookmarkEnd w:id="25"/>
      <w:r w:rsidRPr="00F97F6C">
        <w:t>Functional</w:t>
      </w:r>
      <w:r w:rsidRPr="00F97F6C">
        <w:rPr>
          <w:spacing w:val="-2"/>
        </w:rPr>
        <w:t xml:space="preserve"> </w:t>
      </w:r>
      <w:r w:rsidRPr="00F97F6C">
        <w:t>requirements</w:t>
      </w:r>
      <w:bookmarkEnd w:id="26"/>
    </w:p>
    <w:p w14:paraId="33BE4D0C" w14:textId="1A7C5952" w:rsidR="00F97F6C" w:rsidRDefault="00F97F6C" w:rsidP="00F97F6C">
      <w:pPr>
        <w:pStyle w:val="Heading3"/>
        <w:numPr>
          <w:ilvl w:val="0"/>
          <w:numId w:val="5"/>
        </w:numPr>
        <w:tabs>
          <w:tab w:val="left" w:pos="833"/>
          <w:tab w:val="left" w:pos="834"/>
        </w:tabs>
        <w:spacing w:before="165"/>
        <w:rPr>
          <w:b w:val="0"/>
          <w:bCs w:val="0"/>
          <w:sz w:val="22"/>
          <w:szCs w:val="22"/>
        </w:rPr>
      </w:pPr>
      <w:bookmarkStart w:id="27" w:name="_Toc58082691"/>
      <w:commentRangeStart w:id="28"/>
      <w:r>
        <w:rPr>
          <w:b w:val="0"/>
          <w:bCs w:val="0"/>
          <w:sz w:val="22"/>
          <w:szCs w:val="22"/>
        </w:rPr>
        <w:t>A virtual environment to immerse the user.</w:t>
      </w:r>
      <w:bookmarkEnd w:id="27"/>
    </w:p>
    <w:p w14:paraId="2F7B68E5" w14:textId="5B6A251A" w:rsidR="00F97F6C" w:rsidRDefault="00F97F6C" w:rsidP="00F97F6C">
      <w:pPr>
        <w:pStyle w:val="Heading3"/>
        <w:numPr>
          <w:ilvl w:val="0"/>
          <w:numId w:val="5"/>
        </w:numPr>
        <w:tabs>
          <w:tab w:val="left" w:pos="833"/>
          <w:tab w:val="left" w:pos="834"/>
        </w:tabs>
        <w:spacing w:before="165"/>
        <w:rPr>
          <w:b w:val="0"/>
          <w:bCs w:val="0"/>
          <w:sz w:val="22"/>
          <w:szCs w:val="22"/>
        </w:rPr>
      </w:pPr>
      <w:bookmarkStart w:id="29" w:name="_Toc58082692"/>
      <w:r>
        <w:rPr>
          <w:b w:val="0"/>
          <w:bCs w:val="0"/>
          <w:sz w:val="22"/>
          <w:szCs w:val="22"/>
        </w:rPr>
        <w:t>Paintings that would be found in museums at scale.</w:t>
      </w:r>
      <w:bookmarkEnd w:id="29"/>
    </w:p>
    <w:p w14:paraId="121E2DE4" w14:textId="34564965" w:rsidR="000B7297" w:rsidRDefault="000B7297" w:rsidP="00F97F6C">
      <w:pPr>
        <w:pStyle w:val="Heading3"/>
        <w:numPr>
          <w:ilvl w:val="0"/>
          <w:numId w:val="5"/>
        </w:numPr>
        <w:tabs>
          <w:tab w:val="left" w:pos="833"/>
          <w:tab w:val="left" w:pos="834"/>
        </w:tabs>
        <w:spacing w:before="165"/>
        <w:rPr>
          <w:b w:val="0"/>
          <w:bCs w:val="0"/>
          <w:sz w:val="22"/>
          <w:szCs w:val="22"/>
        </w:rPr>
      </w:pPr>
      <w:bookmarkStart w:id="30" w:name="_Toc58082693"/>
      <w:r>
        <w:rPr>
          <w:b w:val="0"/>
          <w:bCs w:val="0"/>
          <w:sz w:val="22"/>
          <w:szCs w:val="22"/>
        </w:rPr>
        <w:t>Observable from all available angles.</w:t>
      </w:r>
      <w:bookmarkEnd w:id="30"/>
    </w:p>
    <w:p w14:paraId="6D4A6727" w14:textId="271A483E" w:rsidR="000B7297" w:rsidRDefault="000B7297" w:rsidP="00F97F6C">
      <w:pPr>
        <w:pStyle w:val="Heading3"/>
        <w:numPr>
          <w:ilvl w:val="0"/>
          <w:numId w:val="5"/>
        </w:numPr>
        <w:tabs>
          <w:tab w:val="left" w:pos="833"/>
          <w:tab w:val="left" w:pos="834"/>
        </w:tabs>
        <w:spacing w:before="165"/>
        <w:rPr>
          <w:b w:val="0"/>
          <w:bCs w:val="0"/>
          <w:sz w:val="22"/>
          <w:szCs w:val="22"/>
        </w:rPr>
      </w:pPr>
      <w:bookmarkStart w:id="31" w:name="_Toc58082694"/>
      <w:r>
        <w:rPr>
          <w:b w:val="0"/>
          <w:bCs w:val="0"/>
          <w:sz w:val="22"/>
          <w:szCs w:val="22"/>
        </w:rPr>
        <w:t>Accessible for all users.</w:t>
      </w:r>
      <w:bookmarkEnd w:id="31"/>
    </w:p>
    <w:p w14:paraId="453020FF" w14:textId="06884BE6" w:rsidR="000B7297" w:rsidRDefault="000B7297" w:rsidP="00F97F6C">
      <w:pPr>
        <w:pStyle w:val="Heading3"/>
        <w:numPr>
          <w:ilvl w:val="0"/>
          <w:numId w:val="5"/>
        </w:numPr>
        <w:tabs>
          <w:tab w:val="left" w:pos="833"/>
          <w:tab w:val="left" w:pos="834"/>
        </w:tabs>
        <w:spacing w:before="165"/>
        <w:rPr>
          <w:b w:val="0"/>
          <w:bCs w:val="0"/>
          <w:sz w:val="22"/>
          <w:szCs w:val="22"/>
        </w:rPr>
      </w:pPr>
      <w:bookmarkStart w:id="32" w:name="_Toc58082695"/>
      <w:r>
        <w:rPr>
          <w:b w:val="0"/>
          <w:bCs w:val="0"/>
          <w:sz w:val="22"/>
          <w:szCs w:val="22"/>
        </w:rPr>
        <w:t>Paintings and questions must be editable by non-technical user.</w:t>
      </w:r>
      <w:bookmarkEnd w:id="32"/>
    </w:p>
    <w:p w14:paraId="35D47B44" w14:textId="4CA7F748" w:rsidR="000B7297" w:rsidRPr="00F97F6C" w:rsidRDefault="000B7297" w:rsidP="00F97F6C">
      <w:pPr>
        <w:pStyle w:val="Heading3"/>
        <w:numPr>
          <w:ilvl w:val="0"/>
          <w:numId w:val="5"/>
        </w:numPr>
        <w:tabs>
          <w:tab w:val="left" w:pos="833"/>
          <w:tab w:val="left" w:pos="834"/>
        </w:tabs>
        <w:spacing w:before="165"/>
        <w:rPr>
          <w:b w:val="0"/>
          <w:bCs w:val="0"/>
          <w:sz w:val="22"/>
          <w:szCs w:val="22"/>
        </w:rPr>
      </w:pPr>
      <w:bookmarkStart w:id="33" w:name="_Toc58082696"/>
      <w:r>
        <w:rPr>
          <w:b w:val="0"/>
          <w:bCs w:val="0"/>
          <w:sz w:val="22"/>
          <w:szCs w:val="22"/>
        </w:rPr>
        <w:t>Program must run at a frame rate of 45+ frames per second to maintain quality of experience.</w:t>
      </w:r>
      <w:bookmarkEnd w:id="33"/>
      <w:commentRangeEnd w:id="28"/>
      <w:r w:rsidR="002B6EF7">
        <w:rPr>
          <w:rStyle w:val="CommentReference"/>
          <w:b w:val="0"/>
          <w:bCs w:val="0"/>
        </w:rPr>
        <w:commentReference w:id="28"/>
      </w:r>
    </w:p>
    <w:p w14:paraId="3B95DF95" w14:textId="3652428C" w:rsidR="000F2C30" w:rsidRDefault="00D30AE1">
      <w:pPr>
        <w:pStyle w:val="Heading3"/>
        <w:numPr>
          <w:ilvl w:val="2"/>
          <w:numId w:val="2"/>
        </w:numPr>
        <w:tabs>
          <w:tab w:val="left" w:pos="833"/>
          <w:tab w:val="left" w:pos="834"/>
        </w:tabs>
        <w:spacing w:before="175"/>
      </w:pPr>
      <w:bookmarkStart w:id="34" w:name="Non-Functional_requirements"/>
      <w:bookmarkStart w:id="35" w:name="_Toc58082697"/>
      <w:bookmarkEnd w:id="34"/>
      <w:r w:rsidRPr="00F97F6C">
        <w:t>Non-Functional</w:t>
      </w:r>
      <w:r w:rsidRPr="00F97F6C">
        <w:rPr>
          <w:spacing w:val="-2"/>
        </w:rPr>
        <w:t xml:space="preserve"> </w:t>
      </w:r>
      <w:r w:rsidRPr="00F97F6C">
        <w:t>requirements</w:t>
      </w:r>
      <w:bookmarkEnd w:id="35"/>
    </w:p>
    <w:p w14:paraId="0CCFCE67" w14:textId="023936E6" w:rsidR="000B7297" w:rsidRDefault="000B7297" w:rsidP="000B7297">
      <w:pPr>
        <w:pStyle w:val="Heading3"/>
        <w:numPr>
          <w:ilvl w:val="0"/>
          <w:numId w:val="7"/>
        </w:numPr>
        <w:tabs>
          <w:tab w:val="left" w:pos="833"/>
          <w:tab w:val="left" w:pos="834"/>
        </w:tabs>
        <w:spacing w:before="175"/>
        <w:rPr>
          <w:b w:val="0"/>
          <w:bCs w:val="0"/>
          <w:sz w:val="22"/>
          <w:szCs w:val="22"/>
        </w:rPr>
      </w:pPr>
      <w:bookmarkStart w:id="36" w:name="_Toc58082698"/>
      <w:r>
        <w:rPr>
          <w:b w:val="0"/>
          <w:bCs w:val="0"/>
          <w:sz w:val="22"/>
          <w:szCs w:val="22"/>
        </w:rPr>
        <w:t>Virtual reality must maintain high visual quality throughout experience.</w:t>
      </w:r>
      <w:bookmarkEnd w:id="36"/>
    </w:p>
    <w:p w14:paraId="67FBC2E2" w14:textId="3D23C700" w:rsidR="000B7297" w:rsidRDefault="000B7297" w:rsidP="000B7297">
      <w:pPr>
        <w:pStyle w:val="Heading3"/>
        <w:numPr>
          <w:ilvl w:val="0"/>
          <w:numId w:val="7"/>
        </w:numPr>
        <w:tabs>
          <w:tab w:val="left" w:pos="833"/>
          <w:tab w:val="left" w:pos="834"/>
        </w:tabs>
        <w:spacing w:before="175"/>
        <w:rPr>
          <w:b w:val="0"/>
          <w:bCs w:val="0"/>
          <w:sz w:val="22"/>
          <w:szCs w:val="22"/>
        </w:rPr>
      </w:pPr>
      <w:bookmarkStart w:id="37" w:name="_Toc58082699"/>
      <w:r>
        <w:rPr>
          <w:b w:val="0"/>
          <w:bCs w:val="0"/>
          <w:sz w:val="22"/>
          <w:szCs w:val="22"/>
        </w:rPr>
        <w:t>Virtual reality must be consistent in textures, sounds, and quality throughout.</w:t>
      </w:r>
      <w:bookmarkEnd w:id="37"/>
    </w:p>
    <w:p w14:paraId="20960ED0" w14:textId="06BFC0DE" w:rsidR="000B7297" w:rsidRDefault="000B7297" w:rsidP="000B7297">
      <w:pPr>
        <w:pStyle w:val="Heading3"/>
        <w:numPr>
          <w:ilvl w:val="0"/>
          <w:numId w:val="7"/>
        </w:numPr>
        <w:tabs>
          <w:tab w:val="left" w:pos="833"/>
          <w:tab w:val="left" w:pos="834"/>
        </w:tabs>
        <w:spacing w:before="175"/>
        <w:rPr>
          <w:b w:val="0"/>
          <w:bCs w:val="0"/>
          <w:sz w:val="22"/>
          <w:szCs w:val="22"/>
        </w:rPr>
      </w:pPr>
      <w:bookmarkStart w:id="38" w:name="_Toc58082700"/>
      <w:r>
        <w:rPr>
          <w:b w:val="0"/>
          <w:bCs w:val="0"/>
          <w:sz w:val="22"/>
          <w:szCs w:val="22"/>
        </w:rPr>
        <w:t>Movements must be smooth and easy to use.</w:t>
      </w:r>
      <w:bookmarkEnd w:id="38"/>
    </w:p>
    <w:p w14:paraId="6C656C52" w14:textId="5EEF83B5" w:rsidR="000B7297" w:rsidRPr="000B7297" w:rsidRDefault="000B7297" w:rsidP="000B7297">
      <w:pPr>
        <w:pStyle w:val="Heading3"/>
        <w:numPr>
          <w:ilvl w:val="0"/>
          <w:numId w:val="7"/>
        </w:numPr>
        <w:tabs>
          <w:tab w:val="left" w:pos="833"/>
          <w:tab w:val="left" w:pos="834"/>
        </w:tabs>
        <w:spacing w:before="175"/>
        <w:rPr>
          <w:b w:val="0"/>
          <w:bCs w:val="0"/>
          <w:sz w:val="22"/>
          <w:szCs w:val="22"/>
        </w:rPr>
      </w:pPr>
      <w:bookmarkStart w:id="39" w:name="_Toc58082701"/>
      <w:r>
        <w:rPr>
          <w:b w:val="0"/>
          <w:bCs w:val="0"/>
          <w:sz w:val="22"/>
          <w:szCs w:val="22"/>
        </w:rPr>
        <w:t>Movements must not induce motion sickness or abrupt visual changes.</w:t>
      </w:r>
      <w:bookmarkEnd w:id="39"/>
    </w:p>
    <w:p w14:paraId="7FAF299F" w14:textId="259C9BAF" w:rsidR="000F2C30" w:rsidRDefault="00D30AE1">
      <w:pPr>
        <w:pStyle w:val="Heading3"/>
        <w:numPr>
          <w:ilvl w:val="2"/>
          <w:numId w:val="2"/>
        </w:numPr>
        <w:tabs>
          <w:tab w:val="left" w:pos="833"/>
          <w:tab w:val="left" w:pos="834"/>
        </w:tabs>
      </w:pPr>
      <w:bookmarkStart w:id="40" w:name="Software_requirements"/>
      <w:bookmarkStart w:id="41" w:name="_Toc58082702"/>
      <w:bookmarkEnd w:id="40"/>
      <w:r w:rsidRPr="00F97F6C">
        <w:t>Software</w:t>
      </w:r>
      <w:r w:rsidRPr="00F97F6C">
        <w:rPr>
          <w:spacing w:val="-2"/>
        </w:rPr>
        <w:t xml:space="preserve"> </w:t>
      </w:r>
      <w:r w:rsidRPr="00F97F6C">
        <w:t>requirements</w:t>
      </w:r>
      <w:bookmarkEnd w:id="41"/>
    </w:p>
    <w:p w14:paraId="040D55C1" w14:textId="59378711" w:rsidR="000B7297" w:rsidRDefault="000B7297" w:rsidP="000B7297">
      <w:pPr>
        <w:pStyle w:val="Heading3"/>
        <w:numPr>
          <w:ilvl w:val="0"/>
          <w:numId w:val="8"/>
        </w:numPr>
        <w:tabs>
          <w:tab w:val="left" w:pos="833"/>
          <w:tab w:val="left" w:pos="834"/>
        </w:tabs>
        <w:rPr>
          <w:b w:val="0"/>
          <w:bCs w:val="0"/>
          <w:sz w:val="22"/>
          <w:szCs w:val="22"/>
        </w:rPr>
      </w:pPr>
      <w:bookmarkStart w:id="42" w:name="_Toc58082703"/>
      <w:r>
        <w:rPr>
          <w:b w:val="0"/>
          <w:bCs w:val="0"/>
          <w:sz w:val="22"/>
          <w:szCs w:val="22"/>
        </w:rPr>
        <w:t>Steam VR</w:t>
      </w:r>
      <w:bookmarkEnd w:id="42"/>
    </w:p>
    <w:p w14:paraId="42458253" w14:textId="35A15923" w:rsidR="000B7297" w:rsidRDefault="000B7297" w:rsidP="000B7297">
      <w:pPr>
        <w:pStyle w:val="Heading3"/>
        <w:numPr>
          <w:ilvl w:val="0"/>
          <w:numId w:val="8"/>
        </w:numPr>
        <w:tabs>
          <w:tab w:val="left" w:pos="833"/>
          <w:tab w:val="left" w:pos="834"/>
        </w:tabs>
        <w:rPr>
          <w:b w:val="0"/>
          <w:bCs w:val="0"/>
          <w:sz w:val="22"/>
          <w:szCs w:val="22"/>
        </w:rPr>
      </w:pPr>
      <w:bookmarkStart w:id="43" w:name="_Toc58082704"/>
      <w:r>
        <w:rPr>
          <w:b w:val="0"/>
          <w:bCs w:val="0"/>
          <w:sz w:val="22"/>
          <w:szCs w:val="22"/>
        </w:rPr>
        <w:t>Unity 2019.4.8f1</w:t>
      </w:r>
      <w:bookmarkEnd w:id="43"/>
    </w:p>
    <w:p w14:paraId="7DDCB870" w14:textId="66EE768F" w:rsidR="000F2C30" w:rsidRDefault="00D30AE1">
      <w:pPr>
        <w:pStyle w:val="Heading3"/>
        <w:numPr>
          <w:ilvl w:val="2"/>
          <w:numId w:val="2"/>
        </w:numPr>
        <w:tabs>
          <w:tab w:val="left" w:pos="833"/>
          <w:tab w:val="left" w:pos="834"/>
        </w:tabs>
      </w:pPr>
      <w:bookmarkStart w:id="44" w:name="Hardware_requirements"/>
      <w:bookmarkStart w:id="45" w:name="_Toc58082705"/>
      <w:bookmarkEnd w:id="44"/>
      <w:r w:rsidRPr="00F97F6C">
        <w:t>Hardware</w:t>
      </w:r>
      <w:r w:rsidRPr="00F97F6C">
        <w:rPr>
          <w:spacing w:val="-2"/>
        </w:rPr>
        <w:t xml:space="preserve"> </w:t>
      </w:r>
      <w:r w:rsidRPr="00F97F6C">
        <w:t>requirements</w:t>
      </w:r>
      <w:bookmarkEnd w:id="45"/>
    </w:p>
    <w:p w14:paraId="654740AF" w14:textId="4C4A4A99" w:rsidR="000B7297" w:rsidRDefault="000B7297" w:rsidP="000B7297">
      <w:pPr>
        <w:pStyle w:val="Heading3"/>
        <w:numPr>
          <w:ilvl w:val="0"/>
          <w:numId w:val="9"/>
        </w:numPr>
        <w:tabs>
          <w:tab w:val="left" w:pos="833"/>
          <w:tab w:val="left" w:pos="834"/>
        </w:tabs>
        <w:rPr>
          <w:b w:val="0"/>
          <w:bCs w:val="0"/>
          <w:sz w:val="22"/>
          <w:szCs w:val="22"/>
        </w:rPr>
      </w:pPr>
      <w:bookmarkStart w:id="46" w:name="_Toc58082706"/>
      <w:r>
        <w:rPr>
          <w:b w:val="0"/>
          <w:bCs w:val="0"/>
          <w:sz w:val="22"/>
          <w:szCs w:val="22"/>
        </w:rPr>
        <w:t>A Virtual Reality Headset</w:t>
      </w:r>
      <w:bookmarkEnd w:id="46"/>
    </w:p>
    <w:p w14:paraId="4E33AB17" w14:textId="149C9B52" w:rsidR="00E45EB7" w:rsidRDefault="00E45EB7" w:rsidP="00E45EB7">
      <w:pPr>
        <w:pStyle w:val="Heading3"/>
        <w:numPr>
          <w:ilvl w:val="0"/>
          <w:numId w:val="9"/>
        </w:numPr>
        <w:tabs>
          <w:tab w:val="left" w:pos="833"/>
          <w:tab w:val="left" w:pos="834"/>
        </w:tabs>
        <w:rPr>
          <w:b w:val="0"/>
          <w:bCs w:val="0"/>
          <w:sz w:val="22"/>
          <w:szCs w:val="22"/>
        </w:rPr>
      </w:pPr>
      <w:bookmarkStart w:id="47" w:name="_Toc58082707"/>
      <w:r>
        <w:rPr>
          <w:b w:val="0"/>
          <w:bCs w:val="0"/>
          <w:sz w:val="22"/>
          <w:szCs w:val="22"/>
        </w:rPr>
        <w:t>A graphics card that supports VR.</w:t>
      </w:r>
      <w:bookmarkEnd w:id="47"/>
    </w:p>
    <w:p w14:paraId="21875D92" w14:textId="3A66CCAE" w:rsidR="00E45EB7" w:rsidRPr="00E45EB7" w:rsidRDefault="00E45EB7" w:rsidP="00E45EB7">
      <w:pPr>
        <w:pStyle w:val="Heading3"/>
        <w:numPr>
          <w:ilvl w:val="1"/>
          <w:numId w:val="9"/>
        </w:numPr>
        <w:tabs>
          <w:tab w:val="left" w:pos="833"/>
          <w:tab w:val="left" w:pos="834"/>
        </w:tabs>
        <w:rPr>
          <w:b w:val="0"/>
          <w:bCs w:val="0"/>
          <w:sz w:val="22"/>
          <w:szCs w:val="22"/>
        </w:rPr>
      </w:pPr>
      <w:bookmarkStart w:id="48" w:name="_Toc58082708"/>
      <w:r>
        <w:rPr>
          <w:b w:val="0"/>
          <w:bCs w:val="0"/>
          <w:sz w:val="22"/>
          <w:szCs w:val="22"/>
        </w:rPr>
        <w:t>Nvidia GTX 960 4GB/ Radeon R9 290 or greater.</w:t>
      </w:r>
      <w:bookmarkEnd w:id="48"/>
    </w:p>
    <w:p w14:paraId="179C8E4F" w14:textId="77777777" w:rsidR="000F2C30" w:rsidRPr="00F97F6C" w:rsidRDefault="00D30AE1">
      <w:pPr>
        <w:pStyle w:val="Heading2"/>
        <w:numPr>
          <w:ilvl w:val="1"/>
          <w:numId w:val="2"/>
        </w:numPr>
        <w:tabs>
          <w:tab w:val="left" w:pos="761"/>
          <w:tab w:val="left" w:pos="762"/>
        </w:tabs>
        <w:spacing w:before="207"/>
      </w:pPr>
      <w:bookmarkStart w:id="49" w:name="Project_management"/>
      <w:bookmarkStart w:id="50" w:name="_Toc58082709"/>
      <w:bookmarkEnd w:id="49"/>
      <w:r w:rsidRPr="00F97F6C">
        <w:lastRenderedPageBreak/>
        <w:t>Project</w:t>
      </w:r>
      <w:r w:rsidRPr="00F97F6C">
        <w:rPr>
          <w:spacing w:val="1"/>
        </w:rPr>
        <w:t xml:space="preserve"> </w:t>
      </w:r>
      <w:r w:rsidRPr="00F97F6C">
        <w:t>management</w:t>
      </w:r>
      <w:bookmarkEnd w:id="50"/>
    </w:p>
    <w:p w14:paraId="6C0C3CA5" w14:textId="77777777" w:rsidR="000F2C30" w:rsidRPr="00F97F6C" w:rsidRDefault="00D30AE1">
      <w:pPr>
        <w:pStyle w:val="BodyText"/>
        <w:spacing w:before="166"/>
        <w:ind w:left="116"/>
      </w:pPr>
      <w:r w:rsidRPr="00F97F6C">
        <w:t>The project has been organized following the timeline depicted in T</w:t>
      </w:r>
      <w:hyperlink w:anchor="_bookmark4" w:history="1">
        <w:r w:rsidRPr="00F97F6C">
          <w:t>able.1.</w:t>
        </w:r>
      </w:hyperlink>
    </w:p>
    <w:p w14:paraId="791405DB" w14:textId="77777777" w:rsidR="000F2C30" w:rsidRDefault="000F2C30"/>
    <w:p w14:paraId="5AAE2B0D" w14:textId="77777777" w:rsidR="00E45EB7" w:rsidRDefault="00E45EB7"/>
    <w:p w14:paraId="66B68051" w14:textId="77777777" w:rsidR="00E45EB7" w:rsidRPr="00F97F6C" w:rsidRDefault="00E45EB7" w:rsidP="00E45EB7">
      <w:pPr>
        <w:pStyle w:val="BodyText"/>
        <w:spacing w:before="97" w:after="20"/>
        <w:ind w:left="2337" w:right="2337"/>
        <w:jc w:val="center"/>
      </w:pPr>
      <w:r w:rsidRPr="00F97F6C">
        <w:t xml:space="preserve">Table 1: </w:t>
      </w:r>
      <w:bookmarkStart w:id="51" w:name="_bookmark4"/>
      <w:bookmarkEnd w:id="51"/>
      <w:r w:rsidRPr="00F97F6C">
        <w:t>Timeline for the CSci198 project.</w:t>
      </w:r>
    </w:p>
    <w:tbl>
      <w:tblPr>
        <w:tblW w:w="98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52" w:author="Hubert Cecotti" w:date="2020-12-06T17:07:00Z">
          <w:tblPr>
            <w:tblW w:w="1044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810"/>
        <w:gridCol w:w="3870"/>
        <w:gridCol w:w="5153"/>
        <w:tblGridChange w:id="53">
          <w:tblGrid>
            <w:gridCol w:w="1890"/>
            <w:gridCol w:w="3300"/>
            <w:gridCol w:w="5250"/>
          </w:tblGrid>
        </w:tblGridChange>
      </w:tblGrid>
      <w:tr w:rsidR="00E45EB7" w:rsidRPr="00F97F6C" w14:paraId="46922F77" w14:textId="77777777" w:rsidTr="002B6EF7">
        <w:trPr>
          <w:trHeight w:val="345"/>
          <w:trPrChange w:id="54" w:author="Hubert Cecotti" w:date="2020-12-06T17:07:00Z">
            <w:trPr>
              <w:trHeight w:val="345"/>
            </w:trPr>
          </w:trPrChange>
        </w:trPr>
        <w:tc>
          <w:tcPr>
            <w:tcW w:w="810" w:type="dxa"/>
            <w:shd w:val="clear" w:color="auto" w:fill="auto"/>
            <w:noWrap/>
            <w:vAlign w:val="bottom"/>
            <w:hideMark/>
            <w:tcPrChange w:id="55" w:author="Hubert Cecotti" w:date="2020-12-06T17:07:00Z">
              <w:tcPr>
                <w:tcW w:w="1890" w:type="dxa"/>
                <w:shd w:val="clear" w:color="auto" w:fill="auto"/>
                <w:noWrap/>
                <w:vAlign w:val="bottom"/>
                <w:hideMark/>
              </w:tcPr>
            </w:tcPrChange>
          </w:tcPr>
          <w:p w14:paraId="0265812A" w14:textId="77777777" w:rsidR="00E45EB7" w:rsidRPr="00F97F6C" w:rsidRDefault="00E45EB7" w:rsidP="00D30AE1">
            <w:pPr>
              <w:rPr>
                <w:b/>
                <w:bCs/>
                <w:color w:val="000000"/>
              </w:rPr>
            </w:pPr>
            <w:r w:rsidRPr="00F97F6C">
              <w:rPr>
                <w:b/>
                <w:bCs/>
                <w:color w:val="000000"/>
              </w:rPr>
              <w:t>Week</w:t>
            </w:r>
          </w:p>
        </w:tc>
        <w:tc>
          <w:tcPr>
            <w:tcW w:w="3870" w:type="dxa"/>
            <w:shd w:val="clear" w:color="auto" w:fill="auto"/>
            <w:noWrap/>
            <w:vAlign w:val="bottom"/>
            <w:hideMark/>
            <w:tcPrChange w:id="56" w:author="Hubert Cecotti" w:date="2020-12-06T17:07:00Z">
              <w:tcPr>
                <w:tcW w:w="3300" w:type="dxa"/>
                <w:shd w:val="clear" w:color="auto" w:fill="auto"/>
                <w:noWrap/>
                <w:vAlign w:val="bottom"/>
                <w:hideMark/>
              </w:tcPr>
            </w:tcPrChange>
          </w:tcPr>
          <w:p w14:paraId="0B18E4A7" w14:textId="77777777" w:rsidR="00E45EB7" w:rsidRPr="00F97F6C" w:rsidRDefault="00E45EB7" w:rsidP="00D30AE1">
            <w:pPr>
              <w:rPr>
                <w:b/>
                <w:bCs/>
                <w:color w:val="000000"/>
              </w:rPr>
            </w:pPr>
            <w:r w:rsidRPr="00F97F6C">
              <w:rPr>
                <w:b/>
                <w:bCs/>
                <w:color w:val="000000"/>
              </w:rPr>
              <w:t>Objective</w:t>
            </w:r>
          </w:p>
        </w:tc>
        <w:tc>
          <w:tcPr>
            <w:tcW w:w="5153" w:type="dxa"/>
            <w:shd w:val="clear" w:color="auto" w:fill="auto"/>
            <w:noWrap/>
            <w:vAlign w:val="bottom"/>
            <w:hideMark/>
            <w:tcPrChange w:id="57" w:author="Hubert Cecotti" w:date="2020-12-06T17:07:00Z">
              <w:tcPr>
                <w:tcW w:w="5250" w:type="dxa"/>
                <w:shd w:val="clear" w:color="auto" w:fill="auto"/>
                <w:noWrap/>
                <w:vAlign w:val="bottom"/>
                <w:hideMark/>
              </w:tcPr>
            </w:tcPrChange>
          </w:tcPr>
          <w:p w14:paraId="55089D95" w14:textId="77777777" w:rsidR="00E45EB7" w:rsidRPr="00F97F6C" w:rsidRDefault="00E45EB7" w:rsidP="00D30AE1">
            <w:pPr>
              <w:rPr>
                <w:b/>
                <w:bCs/>
                <w:color w:val="000000"/>
              </w:rPr>
            </w:pPr>
            <w:r w:rsidRPr="00F97F6C">
              <w:rPr>
                <w:b/>
                <w:bCs/>
                <w:color w:val="000000"/>
              </w:rPr>
              <w:t>Comments</w:t>
            </w:r>
          </w:p>
        </w:tc>
      </w:tr>
      <w:tr w:rsidR="00E45EB7" w:rsidRPr="00F97F6C" w14:paraId="43EEFD37" w14:textId="77777777" w:rsidTr="002B6EF7">
        <w:trPr>
          <w:trHeight w:val="405"/>
          <w:trPrChange w:id="58" w:author="Hubert Cecotti" w:date="2020-12-06T17:07:00Z">
            <w:trPr>
              <w:trHeight w:val="405"/>
            </w:trPr>
          </w:trPrChange>
        </w:trPr>
        <w:tc>
          <w:tcPr>
            <w:tcW w:w="810" w:type="dxa"/>
            <w:shd w:val="clear" w:color="auto" w:fill="auto"/>
            <w:noWrap/>
            <w:hideMark/>
            <w:tcPrChange w:id="59" w:author="Hubert Cecotti" w:date="2020-12-06T17:07:00Z">
              <w:tcPr>
                <w:tcW w:w="1890" w:type="dxa"/>
                <w:shd w:val="clear" w:color="auto" w:fill="auto"/>
                <w:noWrap/>
                <w:hideMark/>
              </w:tcPr>
            </w:tcPrChange>
          </w:tcPr>
          <w:p w14:paraId="7133CAAF" w14:textId="77777777" w:rsidR="00E45EB7" w:rsidRPr="00F97F6C" w:rsidRDefault="00E45EB7" w:rsidP="00D30AE1">
            <w:pPr>
              <w:jc w:val="right"/>
              <w:rPr>
                <w:color w:val="000000"/>
              </w:rPr>
            </w:pPr>
            <w:r w:rsidRPr="00F97F6C">
              <w:rPr>
                <w:color w:val="000000"/>
              </w:rPr>
              <w:t>0</w:t>
            </w:r>
          </w:p>
        </w:tc>
        <w:tc>
          <w:tcPr>
            <w:tcW w:w="3870" w:type="dxa"/>
            <w:shd w:val="clear" w:color="auto" w:fill="auto"/>
            <w:hideMark/>
            <w:tcPrChange w:id="60" w:author="Hubert Cecotti" w:date="2020-12-06T17:07:00Z">
              <w:tcPr>
                <w:tcW w:w="3300" w:type="dxa"/>
                <w:shd w:val="clear" w:color="auto" w:fill="auto"/>
                <w:hideMark/>
              </w:tcPr>
            </w:tcPrChange>
          </w:tcPr>
          <w:p w14:paraId="6AF38F56" w14:textId="77777777" w:rsidR="00E45EB7" w:rsidRPr="00F97F6C" w:rsidRDefault="00E45EB7" w:rsidP="00D30AE1">
            <w:pPr>
              <w:jc w:val="right"/>
              <w:rPr>
                <w:color w:val="000000"/>
              </w:rPr>
            </w:pPr>
            <w:r w:rsidRPr="00F97F6C">
              <w:rPr>
                <w:color w:val="000000"/>
              </w:rPr>
              <w:t>Familiarize with Project</w:t>
            </w:r>
          </w:p>
        </w:tc>
        <w:tc>
          <w:tcPr>
            <w:tcW w:w="5153" w:type="dxa"/>
            <w:shd w:val="clear" w:color="auto" w:fill="auto"/>
            <w:hideMark/>
            <w:tcPrChange w:id="61" w:author="Hubert Cecotti" w:date="2020-12-06T17:07:00Z">
              <w:tcPr>
                <w:tcW w:w="5250" w:type="dxa"/>
                <w:shd w:val="clear" w:color="auto" w:fill="auto"/>
                <w:hideMark/>
              </w:tcPr>
            </w:tcPrChange>
          </w:tcPr>
          <w:p w14:paraId="1CCEC883" w14:textId="77777777" w:rsidR="00E45EB7" w:rsidRPr="00F97F6C" w:rsidRDefault="00E45EB7" w:rsidP="00D30AE1">
            <w:pPr>
              <w:rPr>
                <w:color w:val="000000"/>
              </w:rPr>
            </w:pPr>
            <w:r w:rsidRPr="00F97F6C">
              <w:rPr>
                <w:color w:val="000000"/>
              </w:rPr>
              <w:t>Study Layout, learn Unity.</w:t>
            </w:r>
          </w:p>
        </w:tc>
      </w:tr>
      <w:tr w:rsidR="00E45EB7" w:rsidRPr="00F97F6C" w14:paraId="0E246F51" w14:textId="77777777" w:rsidTr="002B6EF7">
        <w:trPr>
          <w:trHeight w:val="1095"/>
          <w:trPrChange w:id="62" w:author="Hubert Cecotti" w:date="2020-12-06T17:07:00Z">
            <w:trPr>
              <w:trHeight w:val="1095"/>
            </w:trPr>
          </w:trPrChange>
        </w:trPr>
        <w:tc>
          <w:tcPr>
            <w:tcW w:w="810" w:type="dxa"/>
            <w:shd w:val="clear" w:color="auto" w:fill="auto"/>
            <w:noWrap/>
            <w:hideMark/>
            <w:tcPrChange w:id="63" w:author="Hubert Cecotti" w:date="2020-12-06T17:07:00Z">
              <w:tcPr>
                <w:tcW w:w="1890" w:type="dxa"/>
                <w:shd w:val="clear" w:color="auto" w:fill="auto"/>
                <w:noWrap/>
                <w:hideMark/>
              </w:tcPr>
            </w:tcPrChange>
          </w:tcPr>
          <w:p w14:paraId="42750697" w14:textId="77777777" w:rsidR="00E45EB7" w:rsidRPr="00F97F6C" w:rsidRDefault="00E45EB7" w:rsidP="00D30AE1">
            <w:pPr>
              <w:jc w:val="right"/>
              <w:rPr>
                <w:color w:val="000000"/>
              </w:rPr>
            </w:pPr>
            <w:r w:rsidRPr="00F97F6C">
              <w:rPr>
                <w:color w:val="000000"/>
              </w:rPr>
              <w:t>1</w:t>
            </w:r>
          </w:p>
        </w:tc>
        <w:tc>
          <w:tcPr>
            <w:tcW w:w="3870" w:type="dxa"/>
            <w:shd w:val="clear" w:color="auto" w:fill="auto"/>
            <w:hideMark/>
            <w:tcPrChange w:id="64" w:author="Hubert Cecotti" w:date="2020-12-06T17:07:00Z">
              <w:tcPr>
                <w:tcW w:w="3300" w:type="dxa"/>
                <w:shd w:val="clear" w:color="auto" w:fill="auto"/>
                <w:hideMark/>
              </w:tcPr>
            </w:tcPrChange>
          </w:tcPr>
          <w:p w14:paraId="1E8AA001" w14:textId="77777777" w:rsidR="00E45EB7" w:rsidRPr="00F97F6C" w:rsidRDefault="00E45EB7" w:rsidP="00D30AE1">
            <w:pPr>
              <w:jc w:val="right"/>
              <w:rPr>
                <w:color w:val="000000"/>
              </w:rPr>
            </w:pPr>
            <w:r w:rsidRPr="00F97F6C">
              <w:rPr>
                <w:color w:val="000000"/>
              </w:rPr>
              <w:t>Project Doesn't Run, Start Rebuild</w:t>
            </w:r>
          </w:p>
        </w:tc>
        <w:tc>
          <w:tcPr>
            <w:tcW w:w="5153" w:type="dxa"/>
            <w:shd w:val="clear" w:color="auto" w:fill="auto"/>
            <w:hideMark/>
            <w:tcPrChange w:id="65" w:author="Hubert Cecotti" w:date="2020-12-06T17:07:00Z">
              <w:tcPr>
                <w:tcW w:w="5250" w:type="dxa"/>
                <w:shd w:val="clear" w:color="auto" w:fill="auto"/>
                <w:hideMark/>
              </w:tcPr>
            </w:tcPrChange>
          </w:tcPr>
          <w:p w14:paraId="47291556" w14:textId="77777777" w:rsidR="00E45EB7" w:rsidRPr="00F97F6C" w:rsidRDefault="00E45EB7" w:rsidP="00D30AE1">
            <w:pPr>
              <w:rPr>
                <w:color w:val="000000"/>
              </w:rPr>
            </w:pPr>
            <w:r w:rsidRPr="00F97F6C">
              <w:rPr>
                <w:color w:val="000000"/>
              </w:rPr>
              <w:t>Project only runs in specific Unity version. Does not run on my PC. Rebuild entire project in current Unity.</w:t>
            </w:r>
          </w:p>
        </w:tc>
      </w:tr>
      <w:tr w:rsidR="00E45EB7" w:rsidRPr="00F97F6C" w14:paraId="07810FDD" w14:textId="77777777" w:rsidTr="002B6EF7">
        <w:trPr>
          <w:trHeight w:val="480"/>
          <w:trPrChange w:id="66" w:author="Hubert Cecotti" w:date="2020-12-06T17:07:00Z">
            <w:trPr>
              <w:trHeight w:val="480"/>
            </w:trPr>
          </w:trPrChange>
        </w:trPr>
        <w:tc>
          <w:tcPr>
            <w:tcW w:w="810" w:type="dxa"/>
            <w:shd w:val="clear" w:color="auto" w:fill="auto"/>
            <w:noWrap/>
            <w:hideMark/>
            <w:tcPrChange w:id="67" w:author="Hubert Cecotti" w:date="2020-12-06T17:07:00Z">
              <w:tcPr>
                <w:tcW w:w="1890" w:type="dxa"/>
                <w:shd w:val="clear" w:color="auto" w:fill="auto"/>
                <w:noWrap/>
                <w:hideMark/>
              </w:tcPr>
            </w:tcPrChange>
          </w:tcPr>
          <w:p w14:paraId="26CF3F8F" w14:textId="77777777" w:rsidR="00E45EB7" w:rsidRPr="00F97F6C" w:rsidRDefault="00E45EB7" w:rsidP="00D30AE1">
            <w:pPr>
              <w:jc w:val="right"/>
              <w:rPr>
                <w:color w:val="000000"/>
              </w:rPr>
            </w:pPr>
            <w:r w:rsidRPr="00F97F6C">
              <w:rPr>
                <w:color w:val="000000"/>
              </w:rPr>
              <w:t>2</w:t>
            </w:r>
          </w:p>
        </w:tc>
        <w:tc>
          <w:tcPr>
            <w:tcW w:w="3870" w:type="dxa"/>
            <w:shd w:val="clear" w:color="auto" w:fill="auto"/>
            <w:hideMark/>
            <w:tcPrChange w:id="68" w:author="Hubert Cecotti" w:date="2020-12-06T17:07:00Z">
              <w:tcPr>
                <w:tcW w:w="3300" w:type="dxa"/>
                <w:shd w:val="clear" w:color="auto" w:fill="auto"/>
                <w:hideMark/>
              </w:tcPr>
            </w:tcPrChange>
          </w:tcPr>
          <w:p w14:paraId="77C60F36" w14:textId="77777777" w:rsidR="00E45EB7" w:rsidRPr="00F97F6C" w:rsidRDefault="00E45EB7" w:rsidP="00D30AE1">
            <w:pPr>
              <w:jc w:val="right"/>
              <w:rPr>
                <w:color w:val="000000"/>
              </w:rPr>
            </w:pPr>
            <w:r w:rsidRPr="00F97F6C">
              <w:rPr>
                <w:color w:val="000000"/>
              </w:rPr>
              <w:t>Recreate Museum Room</w:t>
            </w:r>
          </w:p>
        </w:tc>
        <w:tc>
          <w:tcPr>
            <w:tcW w:w="5153" w:type="dxa"/>
            <w:shd w:val="clear" w:color="auto" w:fill="auto"/>
            <w:hideMark/>
            <w:tcPrChange w:id="69" w:author="Hubert Cecotti" w:date="2020-12-06T17:07:00Z">
              <w:tcPr>
                <w:tcW w:w="5250" w:type="dxa"/>
                <w:shd w:val="clear" w:color="auto" w:fill="auto"/>
                <w:hideMark/>
              </w:tcPr>
            </w:tcPrChange>
          </w:tcPr>
          <w:p w14:paraId="044288A7" w14:textId="77777777" w:rsidR="00E45EB7" w:rsidRPr="00F97F6C" w:rsidRDefault="00E45EB7" w:rsidP="00D30AE1">
            <w:pPr>
              <w:rPr>
                <w:color w:val="000000"/>
              </w:rPr>
            </w:pPr>
            <w:r w:rsidRPr="00F97F6C">
              <w:rPr>
                <w:color w:val="000000"/>
              </w:rPr>
              <w:t>Recreate the main Museum Room.</w:t>
            </w:r>
          </w:p>
        </w:tc>
      </w:tr>
      <w:tr w:rsidR="00E45EB7" w:rsidRPr="00F97F6C" w14:paraId="3353ABBE" w14:textId="77777777" w:rsidTr="002B6EF7">
        <w:trPr>
          <w:trHeight w:val="750"/>
          <w:trPrChange w:id="70" w:author="Hubert Cecotti" w:date="2020-12-06T17:07:00Z">
            <w:trPr>
              <w:trHeight w:val="750"/>
            </w:trPr>
          </w:trPrChange>
        </w:trPr>
        <w:tc>
          <w:tcPr>
            <w:tcW w:w="810" w:type="dxa"/>
            <w:shd w:val="clear" w:color="auto" w:fill="auto"/>
            <w:noWrap/>
            <w:hideMark/>
            <w:tcPrChange w:id="71" w:author="Hubert Cecotti" w:date="2020-12-06T17:07:00Z">
              <w:tcPr>
                <w:tcW w:w="1890" w:type="dxa"/>
                <w:shd w:val="clear" w:color="auto" w:fill="auto"/>
                <w:noWrap/>
                <w:hideMark/>
              </w:tcPr>
            </w:tcPrChange>
          </w:tcPr>
          <w:p w14:paraId="7D4A56AA" w14:textId="77777777" w:rsidR="00E45EB7" w:rsidRPr="00F97F6C" w:rsidRDefault="00E45EB7" w:rsidP="00D30AE1">
            <w:pPr>
              <w:jc w:val="right"/>
              <w:rPr>
                <w:color w:val="000000"/>
              </w:rPr>
            </w:pPr>
            <w:r w:rsidRPr="00F97F6C">
              <w:rPr>
                <w:color w:val="000000"/>
              </w:rPr>
              <w:t>3</w:t>
            </w:r>
          </w:p>
        </w:tc>
        <w:tc>
          <w:tcPr>
            <w:tcW w:w="3870" w:type="dxa"/>
            <w:shd w:val="clear" w:color="auto" w:fill="auto"/>
            <w:hideMark/>
            <w:tcPrChange w:id="72" w:author="Hubert Cecotti" w:date="2020-12-06T17:07:00Z">
              <w:tcPr>
                <w:tcW w:w="3300" w:type="dxa"/>
                <w:shd w:val="clear" w:color="auto" w:fill="auto"/>
                <w:hideMark/>
              </w:tcPr>
            </w:tcPrChange>
          </w:tcPr>
          <w:p w14:paraId="27EBBF9B" w14:textId="77777777" w:rsidR="00E45EB7" w:rsidRPr="00F97F6C" w:rsidRDefault="00E45EB7" w:rsidP="00D30AE1">
            <w:pPr>
              <w:jc w:val="right"/>
              <w:rPr>
                <w:color w:val="000000"/>
              </w:rPr>
            </w:pPr>
            <w:r w:rsidRPr="00F97F6C">
              <w:rPr>
                <w:color w:val="000000"/>
              </w:rPr>
              <w:t>Recreate painting import and quizzes</w:t>
            </w:r>
          </w:p>
        </w:tc>
        <w:tc>
          <w:tcPr>
            <w:tcW w:w="5153" w:type="dxa"/>
            <w:shd w:val="clear" w:color="auto" w:fill="auto"/>
            <w:hideMark/>
            <w:tcPrChange w:id="73" w:author="Hubert Cecotti" w:date="2020-12-06T17:07:00Z">
              <w:tcPr>
                <w:tcW w:w="5250" w:type="dxa"/>
                <w:shd w:val="clear" w:color="auto" w:fill="auto"/>
                <w:hideMark/>
              </w:tcPr>
            </w:tcPrChange>
          </w:tcPr>
          <w:p w14:paraId="1A225CED" w14:textId="77777777" w:rsidR="00E45EB7" w:rsidRPr="00F97F6C" w:rsidRDefault="00E45EB7" w:rsidP="00D30AE1">
            <w:pPr>
              <w:rPr>
                <w:color w:val="000000"/>
              </w:rPr>
            </w:pPr>
            <w:r w:rsidRPr="00F97F6C">
              <w:rPr>
                <w:color w:val="000000"/>
              </w:rPr>
              <w:t>Create the functions required to import JSON files and display information on screen</w:t>
            </w:r>
          </w:p>
        </w:tc>
      </w:tr>
      <w:tr w:rsidR="00E45EB7" w:rsidRPr="00F97F6C" w14:paraId="04C8B1EF" w14:textId="77777777" w:rsidTr="002B6EF7">
        <w:trPr>
          <w:trHeight w:val="690"/>
          <w:trPrChange w:id="74" w:author="Hubert Cecotti" w:date="2020-12-06T17:07:00Z">
            <w:trPr>
              <w:trHeight w:val="690"/>
            </w:trPr>
          </w:trPrChange>
        </w:trPr>
        <w:tc>
          <w:tcPr>
            <w:tcW w:w="810" w:type="dxa"/>
            <w:shd w:val="clear" w:color="auto" w:fill="auto"/>
            <w:noWrap/>
            <w:hideMark/>
            <w:tcPrChange w:id="75" w:author="Hubert Cecotti" w:date="2020-12-06T17:07:00Z">
              <w:tcPr>
                <w:tcW w:w="1890" w:type="dxa"/>
                <w:shd w:val="clear" w:color="auto" w:fill="auto"/>
                <w:noWrap/>
                <w:hideMark/>
              </w:tcPr>
            </w:tcPrChange>
          </w:tcPr>
          <w:p w14:paraId="2BF061FB" w14:textId="77777777" w:rsidR="00E45EB7" w:rsidRPr="00F97F6C" w:rsidRDefault="00E45EB7" w:rsidP="00D30AE1">
            <w:pPr>
              <w:jc w:val="right"/>
              <w:rPr>
                <w:color w:val="000000"/>
              </w:rPr>
            </w:pPr>
            <w:r w:rsidRPr="00F97F6C">
              <w:rPr>
                <w:color w:val="000000"/>
              </w:rPr>
              <w:t>4</w:t>
            </w:r>
          </w:p>
        </w:tc>
        <w:tc>
          <w:tcPr>
            <w:tcW w:w="3870" w:type="dxa"/>
            <w:shd w:val="clear" w:color="auto" w:fill="auto"/>
            <w:hideMark/>
            <w:tcPrChange w:id="76" w:author="Hubert Cecotti" w:date="2020-12-06T17:07:00Z">
              <w:tcPr>
                <w:tcW w:w="3300" w:type="dxa"/>
                <w:shd w:val="clear" w:color="auto" w:fill="auto"/>
                <w:hideMark/>
              </w:tcPr>
            </w:tcPrChange>
          </w:tcPr>
          <w:p w14:paraId="3FEB9860" w14:textId="77777777" w:rsidR="00E45EB7" w:rsidRPr="00F97F6C" w:rsidRDefault="00E45EB7" w:rsidP="00D30AE1">
            <w:pPr>
              <w:jc w:val="right"/>
              <w:rPr>
                <w:color w:val="000000"/>
              </w:rPr>
            </w:pPr>
            <w:r w:rsidRPr="00F97F6C">
              <w:rPr>
                <w:color w:val="000000"/>
              </w:rPr>
              <w:t>Troubleshooting</w:t>
            </w:r>
          </w:p>
        </w:tc>
        <w:tc>
          <w:tcPr>
            <w:tcW w:w="5153" w:type="dxa"/>
            <w:shd w:val="clear" w:color="auto" w:fill="auto"/>
            <w:hideMark/>
            <w:tcPrChange w:id="77" w:author="Hubert Cecotti" w:date="2020-12-06T17:07:00Z">
              <w:tcPr>
                <w:tcW w:w="5250" w:type="dxa"/>
                <w:shd w:val="clear" w:color="auto" w:fill="auto"/>
                <w:hideMark/>
              </w:tcPr>
            </w:tcPrChange>
          </w:tcPr>
          <w:p w14:paraId="4C416B93" w14:textId="77777777" w:rsidR="00E45EB7" w:rsidRPr="00F97F6C" w:rsidRDefault="00E45EB7" w:rsidP="00D30AE1">
            <w:pPr>
              <w:rPr>
                <w:color w:val="000000"/>
              </w:rPr>
            </w:pPr>
            <w:r w:rsidRPr="00F97F6C">
              <w:rPr>
                <w:color w:val="000000"/>
              </w:rPr>
              <w:t>Paintings loading incorrectly and frame sizing/ textures are off.</w:t>
            </w:r>
          </w:p>
        </w:tc>
      </w:tr>
      <w:tr w:rsidR="00E45EB7" w:rsidRPr="00F97F6C" w14:paraId="525183D6" w14:textId="77777777" w:rsidTr="002B6EF7">
        <w:trPr>
          <w:trHeight w:val="915"/>
          <w:trPrChange w:id="78" w:author="Hubert Cecotti" w:date="2020-12-06T17:07:00Z">
            <w:trPr>
              <w:trHeight w:val="915"/>
            </w:trPr>
          </w:trPrChange>
        </w:trPr>
        <w:tc>
          <w:tcPr>
            <w:tcW w:w="810" w:type="dxa"/>
            <w:shd w:val="clear" w:color="auto" w:fill="auto"/>
            <w:noWrap/>
            <w:hideMark/>
            <w:tcPrChange w:id="79" w:author="Hubert Cecotti" w:date="2020-12-06T17:07:00Z">
              <w:tcPr>
                <w:tcW w:w="1890" w:type="dxa"/>
                <w:shd w:val="clear" w:color="auto" w:fill="auto"/>
                <w:noWrap/>
                <w:hideMark/>
              </w:tcPr>
            </w:tcPrChange>
          </w:tcPr>
          <w:p w14:paraId="225ED4E6" w14:textId="77777777" w:rsidR="00E45EB7" w:rsidRPr="00F97F6C" w:rsidRDefault="00E45EB7" w:rsidP="00D30AE1">
            <w:pPr>
              <w:jc w:val="right"/>
              <w:rPr>
                <w:color w:val="000000"/>
              </w:rPr>
            </w:pPr>
            <w:r w:rsidRPr="00F97F6C">
              <w:rPr>
                <w:color w:val="000000"/>
              </w:rPr>
              <w:t>5</w:t>
            </w:r>
          </w:p>
        </w:tc>
        <w:tc>
          <w:tcPr>
            <w:tcW w:w="3870" w:type="dxa"/>
            <w:shd w:val="clear" w:color="auto" w:fill="auto"/>
            <w:hideMark/>
            <w:tcPrChange w:id="80" w:author="Hubert Cecotti" w:date="2020-12-06T17:07:00Z">
              <w:tcPr>
                <w:tcW w:w="3300" w:type="dxa"/>
                <w:shd w:val="clear" w:color="auto" w:fill="auto"/>
                <w:hideMark/>
              </w:tcPr>
            </w:tcPrChange>
          </w:tcPr>
          <w:p w14:paraId="2B1A4270" w14:textId="77777777" w:rsidR="00E45EB7" w:rsidRPr="00F97F6C" w:rsidRDefault="00E45EB7" w:rsidP="00D30AE1">
            <w:pPr>
              <w:jc w:val="right"/>
              <w:rPr>
                <w:color w:val="000000"/>
              </w:rPr>
            </w:pPr>
            <w:r w:rsidRPr="00F97F6C">
              <w:rPr>
                <w:color w:val="000000"/>
              </w:rPr>
              <w:t>Implement general controls</w:t>
            </w:r>
          </w:p>
        </w:tc>
        <w:tc>
          <w:tcPr>
            <w:tcW w:w="5153" w:type="dxa"/>
            <w:shd w:val="clear" w:color="auto" w:fill="auto"/>
            <w:hideMark/>
            <w:tcPrChange w:id="81" w:author="Hubert Cecotti" w:date="2020-12-06T17:07:00Z">
              <w:tcPr>
                <w:tcW w:w="5250" w:type="dxa"/>
                <w:shd w:val="clear" w:color="auto" w:fill="auto"/>
                <w:hideMark/>
              </w:tcPr>
            </w:tcPrChange>
          </w:tcPr>
          <w:p w14:paraId="29739616" w14:textId="77777777" w:rsidR="00E45EB7" w:rsidRPr="00F97F6C" w:rsidRDefault="00E45EB7" w:rsidP="00D30AE1">
            <w:pPr>
              <w:rPr>
                <w:color w:val="000000"/>
              </w:rPr>
            </w:pPr>
            <w:r w:rsidRPr="00F97F6C">
              <w:rPr>
                <w:color w:val="000000"/>
              </w:rPr>
              <w:t>Implement movements and game controls in SteamVR which supports many different VR hardware devices.</w:t>
            </w:r>
          </w:p>
        </w:tc>
      </w:tr>
      <w:tr w:rsidR="00E45EB7" w:rsidRPr="00F97F6C" w14:paraId="7CBE8807" w14:textId="77777777" w:rsidTr="002B6EF7">
        <w:trPr>
          <w:trHeight w:val="668"/>
          <w:trPrChange w:id="82" w:author="Hubert Cecotti" w:date="2020-12-06T17:07:00Z">
            <w:trPr>
              <w:trHeight w:val="668"/>
            </w:trPr>
          </w:trPrChange>
        </w:trPr>
        <w:tc>
          <w:tcPr>
            <w:tcW w:w="810" w:type="dxa"/>
            <w:shd w:val="clear" w:color="auto" w:fill="auto"/>
            <w:noWrap/>
            <w:hideMark/>
            <w:tcPrChange w:id="83" w:author="Hubert Cecotti" w:date="2020-12-06T17:07:00Z">
              <w:tcPr>
                <w:tcW w:w="1890" w:type="dxa"/>
                <w:shd w:val="clear" w:color="auto" w:fill="auto"/>
                <w:noWrap/>
                <w:hideMark/>
              </w:tcPr>
            </w:tcPrChange>
          </w:tcPr>
          <w:p w14:paraId="1C3B8B47" w14:textId="77777777" w:rsidR="00E45EB7" w:rsidRPr="00F97F6C" w:rsidRDefault="00E45EB7" w:rsidP="00D30AE1">
            <w:pPr>
              <w:jc w:val="right"/>
              <w:rPr>
                <w:color w:val="000000"/>
              </w:rPr>
            </w:pPr>
            <w:r w:rsidRPr="00F97F6C">
              <w:rPr>
                <w:color w:val="000000"/>
              </w:rPr>
              <w:t>6</w:t>
            </w:r>
          </w:p>
        </w:tc>
        <w:tc>
          <w:tcPr>
            <w:tcW w:w="3870" w:type="dxa"/>
            <w:shd w:val="clear" w:color="auto" w:fill="auto"/>
            <w:hideMark/>
            <w:tcPrChange w:id="84" w:author="Hubert Cecotti" w:date="2020-12-06T17:07:00Z">
              <w:tcPr>
                <w:tcW w:w="3300" w:type="dxa"/>
                <w:shd w:val="clear" w:color="auto" w:fill="auto"/>
                <w:hideMark/>
              </w:tcPr>
            </w:tcPrChange>
          </w:tcPr>
          <w:p w14:paraId="335AD0CD" w14:textId="77777777" w:rsidR="00E45EB7" w:rsidRPr="00F97F6C" w:rsidRDefault="00E45EB7" w:rsidP="00D30AE1">
            <w:pPr>
              <w:jc w:val="right"/>
              <w:rPr>
                <w:color w:val="000000"/>
              </w:rPr>
            </w:pPr>
            <w:r w:rsidRPr="00F97F6C">
              <w:rPr>
                <w:color w:val="000000"/>
              </w:rPr>
              <w:t>Implement Teleporting</w:t>
            </w:r>
          </w:p>
        </w:tc>
        <w:tc>
          <w:tcPr>
            <w:tcW w:w="5153" w:type="dxa"/>
            <w:shd w:val="clear" w:color="auto" w:fill="auto"/>
            <w:hideMark/>
            <w:tcPrChange w:id="85" w:author="Hubert Cecotti" w:date="2020-12-06T17:07:00Z">
              <w:tcPr>
                <w:tcW w:w="5250" w:type="dxa"/>
                <w:shd w:val="clear" w:color="auto" w:fill="auto"/>
                <w:hideMark/>
              </w:tcPr>
            </w:tcPrChange>
          </w:tcPr>
          <w:p w14:paraId="3E09102E" w14:textId="77777777" w:rsidR="00E45EB7" w:rsidRPr="00F97F6C" w:rsidRDefault="00E45EB7" w:rsidP="00D30AE1">
            <w:pPr>
              <w:rPr>
                <w:color w:val="000000"/>
              </w:rPr>
            </w:pPr>
            <w:r w:rsidRPr="00F97F6C">
              <w:rPr>
                <w:color w:val="000000"/>
              </w:rPr>
              <w:t>Implement teleporting to navigate environment</w:t>
            </w:r>
          </w:p>
        </w:tc>
      </w:tr>
      <w:tr w:rsidR="00E45EB7" w:rsidRPr="00F97F6C" w14:paraId="20FEA39A" w14:textId="77777777" w:rsidTr="002B6EF7">
        <w:trPr>
          <w:trHeight w:val="585"/>
          <w:trPrChange w:id="86" w:author="Hubert Cecotti" w:date="2020-12-06T17:07:00Z">
            <w:trPr>
              <w:trHeight w:val="585"/>
            </w:trPr>
          </w:trPrChange>
        </w:trPr>
        <w:tc>
          <w:tcPr>
            <w:tcW w:w="810" w:type="dxa"/>
            <w:shd w:val="clear" w:color="auto" w:fill="auto"/>
            <w:noWrap/>
            <w:hideMark/>
            <w:tcPrChange w:id="87" w:author="Hubert Cecotti" w:date="2020-12-06T17:07:00Z">
              <w:tcPr>
                <w:tcW w:w="1890" w:type="dxa"/>
                <w:shd w:val="clear" w:color="auto" w:fill="auto"/>
                <w:noWrap/>
                <w:hideMark/>
              </w:tcPr>
            </w:tcPrChange>
          </w:tcPr>
          <w:p w14:paraId="34757426" w14:textId="77777777" w:rsidR="00E45EB7" w:rsidRPr="00F97F6C" w:rsidRDefault="00E45EB7" w:rsidP="00D30AE1">
            <w:pPr>
              <w:jc w:val="right"/>
              <w:rPr>
                <w:color w:val="000000"/>
              </w:rPr>
            </w:pPr>
            <w:r w:rsidRPr="00F97F6C">
              <w:rPr>
                <w:color w:val="000000"/>
              </w:rPr>
              <w:t>7</w:t>
            </w:r>
          </w:p>
        </w:tc>
        <w:tc>
          <w:tcPr>
            <w:tcW w:w="3870" w:type="dxa"/>
            <w:shd w:val="clear" w:color="auto" w:fill="auto"/>
            <w:hideMark/>
            <w:tcPrChange w:id="88" w:author="Hubert Cecotti" w:date="2020-12-06T17:07:00Z">
              <w:tcPr>
                <w:tcW w:w="3300" w:type="dxa"/>
                <w:shd w:val="clear" w:color="auto" w:fill="auto"/>
                <w:hideMark/>
              </w:tcPr>
            </w:tcPrChange>
          </w:tcPr>
          <w:p w14:paraId="18F5962C" w14:textId="77777777" w:rsidR="00E45EB7" w:rsidRPr="00F97F6C" w:rsidRDefault="00E45EB7" w:rsidP="00D30AE1">
            <w:pPr>
              <w:jc w:val="right"/>
              <w:rPr>
                <w:color w:val="000000"/>
              </w:rPr>
            </w:pPr>
            <w:r w:rsidRPr="00F97F6C">
              <w:rPr>
                <w:color w:val="000000"/>
              </w:rPr>
              <w:t>Troubleshooting</w:t>
            </w:r>
          </w:p>
        </w:tc>
        <w:tc>
          <w:tcPr>
            <w:tcW w:w="5153" w:type="dxa"/>
            <w:shd w:val="clear" w:color="auto" w:fill="auto"/>
            <w:hideMark/>
            <w:tcPrChange w:id="89" w:author="Hubert Cecotti" w:date="2020-12-06T17:07:00Z">
              <w:tcPr>
                <w:tcW w:w="5250" w:type="dxa"/>
                <w:shd w:val="clear" w:color="auto" w:fill="auto"/>
                <w:hideMark/>
              </w:tcPr>
            </w:tcPrChange>
          </w:tcPr>
          <w:p w14:paraId="208ECA96" w14:textId="77777777" w:rsidR="00E45EB7" w:rsidRPr="00F97F6C" w:rsidRDefault="00E45EB7" w:rsidP="00D30AE1">
            <w:pPr>
              <w:rPr>
                <w:color w:val="000000"/>
              </w:rPr>
            </w:pPr>
            <w:r w:rsidRPr="00F97F6C">
              <w:rPr>
                <w:color w:val="000000"/>
              </w:rPr>
              <w:t>Fixing quiz moving with player, bugs with quiz going outside the room</w:t>
            </w:r>
          </w:p>
        </w:tc>
      </w:tr>
      <w:tr w:rsidR="00E45EB7" w:rsidRPr="00F97F6C" w14:paraId="7FB10AD7" w14:textId="77777777" w:rsidTr="002B6EF7">
        <w:trPr>
          <w:trHeight w:val="533"/>
          <w:trPrChange w:id="90" w:author="Hubert Cecotti" w:date="2020-12-06T17:07:00Z">
            <w:trPr>
              <w:trHeight w:val="533"/>
            </w:trPr>
          </w:trPrChange>
        </w:trPr>
        <w:tc>
          <w:tcPr>
            <w:tcW w:w="810" w:type="dxa"/>
            <w:shd w:val="clear" w:color="auto" w:fill="auto"/>
            <w:noWrap/>
            <w:hideMark/>
            <w:tcPrChange w:id="91" w:author="Hubert Cecotti" w:date="2020-12-06T17:07:00Z">
              <w:tcPr>
                <w:tcW w:w="1890" w:type="dxa"/>
                <w:shd w:val="clear" w:color="auto" w:fill="auto"/>
                <w:noWrap/>
                <w:hideMark/>
              </w:tcPr>
            </w:tcPrChange>
          </w:tcPr>
          <w:p w14:paraId="63D70CE1" w14:textId="77777777" w:rsidR="00E45EB7" w:rsidRPr="00F97F6C" w:rsidRDefault="00E45EB7" w:rsidP="00D30AE1">
            <w:pPr>
              <w:jc w:val="right"/>
              <w:rPr>
                <w:color w:val="000000"/>
              </w:rPr>
            </w:pPr>
            <w:r w:rsidRPr="00F97F6C">
              <w:rPr>
                <w:color w:val="000000"/>
              </w:rPr>
              <w:t>8</w:t>
            </w:r>
          </w:p>
        </w:tc>
        <w:tc>
          <w:tcPr>
            <w:tcW w:w="3870" w:type="dxa"/>
            <w:shd w:val="clear" w:color="auto" w:fill="auto"/>
            <w:hideMark/>
            <w:tcPrChange w:id="92" w:author="Hubert Cecotti" w:date="2020-12-06T17:07:00Z">
              <w:tcPr>
                <w:tcW w:w="3300" w:type="dxa"/>
                <w:shd w:val="clear" w:color="auto" w:fill="auto"/>
                <w:hideMark/>
              </w:tcPr>
            </w:tcPrChange>
          </w:tcPr>
          <w:p w14:paraId="4C160DF2" w14:textId="77777777" w:rsidR="00E45EB7" w:rsidRPr="00F97F6C" w:rsidRDefault="00E45EB7" w:rsidP="00D30AE1">
            <w:pPr>
              <w:jc w:val="right"/>
              <w:rPr>
                <w:color w:val="000000"/>
              </w:rPr>
            </w:pPr>
            <w:r w:rsidRPr="00F97F6C">
              <w:rPr>
                <w:color w:val="000000"/>
              </w:rPr>
              <w:t>Texture fine tuning</w:t>
            </w:r>
          </w:p>
        </w:tc>
        <w:tc>
          <w:tcPr>
            <w:tcW w:w="5153" w:type="dxa"/>
            <w:shd w:val="clear" w:color="auto" w:fill="auto"/>
            <w:hideMark/>
            <w:tcPrChange w:id="93" w:author="Hubert Cecotti" w:date="2020-12-06T17:07:00Z">
              <w:tcPr>
                <w:tcW w:w="5250" w:type="dxa"/>
                <w:shd w:val="clear" w:color="auto" w:fill="auto"/>
                <w:hideMark/>
              </w:tcPr>
            </w:tcPrChange>
          </w:tcPr>
          <w:p w14:paraId="0521E093" w14:textId="77777777" w:rsidR="00E45EB7" w:rsidRPr="00F97F6C" w:rsidRDefault="00E45EB7" w:rsidP="00D30AE1">
            <w:pPr>
              <w:rPr>
                <w:color w:val="000000"/>
              </w:rPr>
            </w:pPr>
            <w:r w:rsidRPr="00F97F6C">
              <w:rPr>
                <w:color w:val="000000"/>
              </w:rPr>
              <w:t>The textures for the room and painting frame need to be exchanged for better suited materials.</w:t>
            </w:r>
          </w:p>
        </w:tc>
      </w:tr>
      <w:tr w:rsidR="00E45EB7" w:rsidRPr="00F97F6C" w14:paraId="7BE7BE6C" w14:textId="77777777" w:rsidTr="002B6EF7">
        <w:trPr>
          <w:trHeight w:val="645"/>
          <w:trPrChange w:id="94" w:author="Hubert Cecotti" w:date="2020-12-06T17:07:00Z">
            <w:trPr>
              <w:trHeight w:val="645"/>
            </w:trPr>
          </w:trPrChange>
        </w:trPr>
        <w:tc>
          <w:tcPr>
            <w:tcW w:w="810" w:type="dxa"/>
            <w:shd w:val="clear" w:color="auto" w:fill="auto"/>
            <w:noWrap/>
            <w:hideMark/>
            <w:tcPrChange w:id="95" w:author="Hubert Cecotti" w:date="2020-12-06T17:07:00Z">
              <w:tcPr>
                <w:tcW w:w="1890" w:type="dxa"/>
                <w:shd w:val="clear" w:color="auto" w:fill="auto"/>
                <w:noWrap/>
                <w:hideMark/>
              </w:tcPr>
            </w:tcPrChange>
          </w:tcPr>
          <w:p w14:paraId="45F9D716" w14:textId="77777777" w:rsidR="00E45EB7" w:rsidRPr="00F97F6C" w:rsidRDefault="00E45EB7" w:rsidP="00D30AE1">
            <w:pPr>
              <w:jc w:val="right"/>
              <w:rPr>
                <w:color w:val="000000"/>
              </w:rPr>
            </w:pPr>
            <w:r w:rsidRPr="00F97F6C">
              <w:rPr>
                <w:color w:val="000000"/>
              </w:rPr>
              <w:t>9</w:t>
            </w:r>
          </w:p>
        </w:tc>
        <w:tc>
          <w:tcPr>
            <w:tcW w:w="3870" w:type="dxa"/>
            <w:shd w:val="clear" w:color="auto" w:fill="auto"/>
            <w:hideMark/>
            <w:tcPrChange w:id="96" w:author="Hubert Cecotti" w:date="2020-12-06T17:07:00Z">
              <w:tcPr>
                <w:tcW w:w="3300" w:type="dxa"/>
                <w:shd w:val="clear" w:color="auto" w:fill="auto"/>
                <w:hideMark/>
              </w:tcPr>
            </w:tcPrChange>
          </w:tcPr>
          <w:p w14:paraId="1CBD3FEF" w14:textId="77777777" w:rsidR="00E45EB7" w:rsidRPr="00F97F6C" w:rsidRDefault="00E45EB7" w:rsidP="00D30AE1">
            <w:pPr>
              <w:jc w:val="right"/>
              <w:rPr>
                <w:color w:val="000000"/>
              </w:rPr>
            </w:pPr>
            <w:r w:rsidRPr="00F97F6C">
              <w:rPr>
                <w:color w:val="000000"/>
              </w:rPr>
              <w:t>Fine tune quiz and lighting</w:t>
            </w:r>
          </w:p>
        </w:tc>
        <w:tc>
          <w:tcPr>
            <w:tcW w:w="5153" w:type="dxa"/>
            <w:shd w:val="clear" w:color="auto" w:fill="auto"/>
            <w:vAlign w:val="bottom"/>
            <w:hideMark/>
            <w:tcPrChange w:id="97" w:author="Hubert Cecotti" w:date="2020-12-06T17:07:00Z">
              <w:tcPr>
                <w:tcW w:w="5250" w:type="dxa"/>
                <w:shd w:val="clear" w:color="auto" w:fill="auto"/>
                <w:vAlign w:val="bottom"/>
                <w:hideMark/>
              </w:tcPr>
            </w:tcPrChange>
          </w:tcPr>
          <w:p w14:paraId="234A7E9B" w14:textId="77777777" w:rsidR="00E45EB7" w:rsidRPr="00F97F6C" w:rsidRDefault="00E45EB7" w:rsidP="00D30AE1">
            <w:pPr>
              <w:rPr>
                <w:color w:val="000000"/>
              </w:rPr>
            </w:pPr>
            <w:r w:rsidRPr="00F97F6C">
              <w:rPr>
                <w:color w:val="000000"/>
              </w:rPr>
              <w:t>Adjust quiz to encompass all texts, adjust lighting to equally light painting and rooms.</w:t>
            </w:r>
          </w:p>
        </w:tc>
      </w:tr>
      <w:tr w:rsidR="00E45EB7" w:rsidRPr="00F97F6C" w14:paraId="64AB6B31" w14:textId="77777777" w:rsidTr="002B6EF7">
        <w:trPr>
          <w:trHeight w:val="600"/>
          <w:trPrChange w:id="98" w:author="Hubert Cecotti" w:date="2020-12-06T17:07:00Z">
            <w:trPr>
              <w:trHeight w:val="600"/>
            </w:trPr>
          </w:trPrChange>
        </w:trPr>
        <w:tc>
          <w:tcPr>
            <w:tcW w:w="810" w:type="dxa"/>
            <w:shd w:val="clear" w:color="auto" w:fill="auto"/>
            <w:noWrap/>
            <w:hideMark/>
            <w:tcPrChange w:id="99" w:author="Hubert Cecotti" w:date="2020-12-06T17:07:00Z">
              <w:tcPr>
                <w:tcW w:w="1890" w:type="dxa"/>
                <w:shd w:val="clear" w:color="auto" w:fill="auto"/>
                <w:noWrap/>
                <w:hideMark/>
              </w:tcPr>
            </w:tcPrChange>
          </w:tcPr>
          <w:p w14:paraId="04812555" w14:textId="77777777" w:rsidR="00E45EB7" w:rsidRPr="00F97F6C" w:rsidRDefault="00E45EB7" w:rsidP="00D30AE1">
            <w:pPr>
              <w:jc w:val="right"/>
              <w:rPr>
                <w:color w:val="000000"/>
              </w:rPr>
            </w:pPr>
            <w:r w:rsidRPr="00F97F6C">
              <w:rPr>
                <w:color w:val="000000"/>
              </w:rPr>
              <w:t>10</w:t>
            </w:r>
          </w:p>
        </w:tc>
        <w:tc>
          <w:tcPr>
            <w:tcW w:w="3870" w:type="dxa"/>
            <w:shd w:val="clear" w:color="auto" w:fill="auto"/>
            <w:hideMark/>
            <w:tcPrChange w:id="100" w:author="Hubert Cecotti" w:date="2020-12-06T17:07:00Z">
              <w:tcPr>
                <w:tcW w:w="3300" w:type="dxa"/>
                <w:shd w:val="clear" w:color="auto" w:fill="auto"/>
                <w:hideMark/>
              </w:tcPr>
            </w:tcPrChange>
          </w:tcPr>
          <w:p w14:paraId="6981D72A" w14:textId="77777777" w:rsidR="00E45EB7" w:rsidRPr="00F97F6C" w:rsidRDefault="00E45EB7" w:rsidP="00D30AE1">
            <w:pPr>
              <w:jc w:val="right"/>
              <w:rPr>
                <w:color w:val="000000"/>
              </w:rPr>
            </w:pPr>
            <w:r w:rsidRPr="00F97F6C">
              <w:rPr>
                <w:color w:val="000000"/>
              </w:rPr>
              <w:t>Adjust Room wall &amp; floor textures</w:t>
            </w:r>
          </w:p>
        </w:tc>
        <w:tc>
          <w:tcPr>
            <w:tcW w:w="5153" w:type="dxa"/>
            <w:shd w:val="clear" w:color="auto" w:fill="auto"/>
            <w:hideMark/>
            <w:tcPrChange w:id="101" w:author="Hubert Cecotti" w:date="2020-12-06T17:07:00Z">
              <w:tcPr>
                <w:tcW w:w="5250" w:type="dxa"/>
                <w:shd w:val="clear" w:color="auto" w:fill="auto"/>
                <w:hideMark/>
              </w:tcPr>
            </w:tcPrChange>
          </w:tcPr>
          <w:p w14:paraId="35284352" w14:textId="77777777" w:rsidR="00E45EB7" w:rsidRPr="00F97F6C" w:rsidRDefault="00E45EB7" w:rsidP="00D30AE1">
            <w:pPr>
              <w:rPr>
                <w:color w:val="000000"/>
              </w:rPr>
            </w:pPr>
            <w:r w:rsidRPr="00F97F6C">
              <w:rPr>
                <w:color w:val="000000"/>
              </w:rPr>
              <w:t xml:space="preserve">Room wall and floor textures were not scaling with room. </w:t>
            </w:r>
          </w:p>
        </w:tc>
      </w:tr>
      <w:tr w:rsidR="00E45EB7" w:rsidRPr="00F97F6C" w14:paraId="35DCE521" w14:textId="77777777" w:rsidTr="002B6EF7">
        <w:trPr>
          <w:trHeight w:val="515"/>
          <w:trPrChange w:id="102" w:author="Hubert Cecotti" w:date="2020-12-06T17:07:00Z">
            <w:trPr>
              <w:trHeight w:val="515"/>
            </w:trPr>
          </w:trPrChange>
        </w:trPr>
        <w:tc>
          <w:tcPr>
            <w:tcW w:w="810" w:type="dxa"/>
            <w:shd w:val="clear" w:color="auto" w:fill="auto"/>
            <w:noWrap/>
            <w:hideMark/>
            <w:tcPrChange w:id="103" w:author="Hubert Cecotti" w:date="2020-12-06T17:07:00Z">
              <w:tcPr>
                <w:tcW w:w="1890" w:type="dxa"/>
                <w:shd w:val="clear" w:color="auto" w:fill="auto"/>
                <w:noWrap/>
                <w:hideMark/>
              </w:tcPr>
            </w:tcPrChange>
          </w:tcPr>
          <w:p w14:paraId="1F3C1ECE" w14:textId="77777777" w:rsidR="00E45EB7" w:rsidRPr="00F97F6C" w:rsidRDefault="00E45EB7" w:rsidP="00D30AE1">
            <w:pPr>
              <w:jc w:val="right"/>
              <w:rPr>
                <w:color w:val="000000"/>
              </w:rPr>
            </w:pPr>
            <w:r w:rsidRPr="00F97F6C">
              <w:rPr>
                <w:color w:val="000000"/>
              </w:rPr>
              <w:t>11</w:t>
            </w:r>
          </w:p>
        </w:tc>
        <w:tc>
          <w:tcPr>
            <w:tcW w:w="3870" w:type="dxa"/>
            <w:shd w:val="clear" w:color="auto" w:fill="auto"/>
            <w:hideMark/>
            <w:tcPrChange w:id="104" w:author="Hubert Cecotti" w:date="2020-12-06T17:07:00Z">
              <w:tcPr>
                <w:tcW w:w="3300" w:type="dxa"/>
                <w:shd w:val="clear" w:color="auto" w:fill="auto"/>
                <w:hideMark/>
              </w:tcPr>
            </w:tcPrChange>
          </w:tcPr>
          <w:p w14:paraId="60767CCE" w14:textId="77777777" w:rsidR="00E45EB7" w:rsidRPr="00F97F6C" w:rsidRDefault="00E45EB7" w:rsidP="00D30AE1">
            <w:pPr>
              <w:jc w:val="right"/>
              <w:rPr>
                <w:color w:val="000000"/>
              </w:rPr>
            </w:pPr>
            <w:r w:rsidRPr="00F97F6C">
              <w:rPr>
                <w:color w:val="000000"/>
              </w:rPr>
              <w:t>Change Teleporting implementation</w:t>
            </w:r>
          </w:p>
        </w:tc>
        <w:tc>
          <w:tcPr>
            <w:tcW w:w="5153" w:type="dxa"/>
            <w:shd w:val="clear" w:color="auto" w:fill="auto"/>
            <w:hideMark/>
            <w:tcPrChange w:id="105" w:author="Hubert Cecotti" w:date="2020-12-06T17:07:00Z">
              <w:tcPr>
                <w:tcW w:w="5250" w:type="dxa"/>
                <w:shd w:val="clear" w:color="auto" w:fill="auto"/>
                <w:hideMark/>
              </w:tcPr>
            </w:tcPrChange>
          </w:tcPr>
          <w:p w14:paraId="3C9EDEFA" w14:textId="77777777" w:rsidR="00E45EB7" w:rsidRPr="00F97F6C" w:rsidRDefault="00E45EB7" w:rsidP="00D30AE1">
            <w:pPr>
              <w:rPr>
                <w:color w:val="000000"/>
              </w:rPr>
            </w:pPr>
            <w:r w:rsidRPr="00F97F6C">
              <w:rPr>
                <w:color w:val="000000"/>
              </w:rPr>
              <w:t>Teleporting was previously to designated places in the room. Has been updated to anywhere in the room.</w:t>
            </w:r>
          </w:p>
        </w:tc>
      </w:tr>
      <w:tr w:rsidR="00E45EB7" w:rsidRPr="00F97F6C" w14:paraId="7395B131" w14:textId="77777777" w:rsidTr="002B6EF7">
        <w:trPr>
          <w:trHeight w:val="570"/>
          <w:trPrChange w:id="106" w:author="Hubert Cecotti" w:date="2020-12-06T17:07:00Z">
            <w:trPr>
              <w:trHeight w:val="570"/>
            </w:trPr>
          </w:trPrChange>
        </w:trPr>
        <w:tc>
          <w:tcPr>
            <w:tcW w:w="810" w:type="dxa"/>
            <w:shd w:val="clear" w:color="auto" w:fill="auto"/>
            <w:noWrap/>
            <w:hideMark/>
            <w:tcPrChange w:id="107" w:author="Hubert Cecotti" w:date="2020-12-06T17:07:00Z">
              <w:tcPr>
                <w:tcW w:w="1890" w:type="dxa"/>
                <w:shd w:val="clear" w:color="auto" w:fill="auto"/>
                <w:noWrap/>
                <w:hideMark/>
              </w:tcPr>
            </w:tcPrChange>
          </w:tcPr>
          <w:p w14:paraId="764EE153" w14:textId="77777777" w:rsidR="00E45EB7" w:rsidRPr="00F97F6C" w:rsidRDefault="00E45EB7" w:rsidP="00D30AE1">
            <w:pPr>
              <w:jc w:val="right"/>
              <w:rPr>
                <w:color w:val="000000"/>
              </w:rPr>
            </w:pPr>
            <w:r w:rsidRPr="00F97F6C">
              <w:rPr>
                <w:color w:val="000000"/>
              </w:rPr>
              <w:t>12</w:t>
            </w:r>
          </w:p>
        </w:tc>
        <w:tc>
          <w:tcPr>
            <w:tcW w:w="3870" w:type="dxa"/>
            <w:shd w:val="clear" w:color="auto" w:fill="auto"/>
            <w:hideMark/>
            <w:tcPrChange w:id="108" w:author="Hubert Cecotti" w:date="2020-12-06T17:07:00Z">
              <w:tcPr>
                <w:tcW w:w="3300" w:type="dxa"/>
                <w:shd w:val="clear" w:color="auto" w:fill="auto"/>
                <w:hideMark/>
              </w:tcPr>
            </w:tcPrChange>
          </w:tcPr>
          <w:p w14:paraId="4B273226" w14:textId="77777777" w:rsidR="00E45EB7" w:rsidRPr="00F97F6C" w:rsidRDefault="00E45EB7" w:rsidP="00D30AE1">
            <w:pPr>
              <w:jc w:val="right"/>
              <w:rPr>
                <w:color w:val="000000"/>
              </w:rPr>
            </w:pPr>
            <w:r w:rsidRPr="00F97F6C">
              <w:rPr>
                <w:color w:val="000000"/>
              </w:rPr>
              <w:t>Troubleshooting</w:t>
            </w:r>
          </w:p>
        </w:tc>
        <w:tc>
          <w:tcPr>
            <w:tcW w:w="5153" w:type="dxa"/>
            <w:shd w:val="clear" w:color="auto" w:fill="auto"/>
            <w:hideMark/>
            <w:tcPrChange w:id="109" w:author="Hubert Cecotti" w:date="2020-12-06T17:07:00Z">
              <w:tcPr>
                <w:tcW w:w="5250" w:type="dxa"/>
                <w:shd w:val="clear" w:color="auto" w:fill="auto"/>
                <w:hideMark/>
              </w:tcPr>
            </w:tcPrChange>
          </w:tcPr>
          <w:p w14:paraId="39BBC587" w14:textId="77777777" w:rsidR="00E45EB7" w:rsidRPr="00F97F6C" w:rsidRDefault="00E45EB7" w:rsidP="00D30AE1">
            <w:pPr>
              <w:rPr>
                <w:color w:val="000000"/>
              </w:rPr>
            </w:pPr>
            <w:r w:rsidRPr="00F97F6C">
              <w:rPr>
                <w:color w:val="000000"/>
              </w:rPr>
              <w:t>Adjusted JSON files, added dev modes, buttons updated to look better.</w:t>
            </w:r>
          </w:p>
        </w:tc>
      </w:tr>
      <w:tr w:rsidR="00E45EB7" w:rsidRPr="00F97F6C" w14:paraId="67A41CD0" w14:textId="77777777" w:rsidTr="002B6EF7">
        <w:trPr>
          <w:trHeight w:val="326"/>
          <w:trPrChange w:id="110" w:author="Hubert Cecotti" w:date="2020-12-06T17:07:00Z">
            <w:trPr>
              <w:trHeight w:val="326"/>
            </w:trPr>
          </w:trPrChange>
        </w:trPr>
        <w:tc>
          <w:tcPr>
            <w:tcW w:w="810" w:type="dxa"/>
            <w:shd w:val="clear" w:color="auto" w:fill="auto"/>
            <w:noWrap/>
            <w:hideMark/>
            <w:tcPrChange w:id="111" w:author="Hubert Cecotti" w:date="2020-12-06T17:07:00Z">
              <w:tcPr>
                <w:tcW w:w="1890" w:type="dxa"/>
                <w:shd w:val="clear" w:color="auto" w:fill="auto"/>
                <w:noWrap/>
                <w:hideMark/>
              </w:tcPr>
            </w:tcPrChange>
          </w:tcPr>
          <w:p w14:paraId="50BBAD3F" w14:textId="77777777" w:rsidR="00E45EB7" w:rsidRPr="00F97F6C" w:rsidRDefault="00E45EB7" w:rsidP="00D30AE1">
            <w:pPr>
              <w:jc w:val="right"/>
              <w:rPr>
                <w:color w:val="000000"/>
              </w:rPr>
            </w:pPr>
            <w:r w:rsidRPr="00F97F6C">
              <w:rPr>
                <w:color w:val="000000"/>
              </w:rPr>
              <w:t>Spring Break</w:t>
            </w:r>
          </w:p>
        </w:tc>
        <w:tc>
          <w:tcPr>
            <w:tcW w:w="3870" w:type="dxa"/>
            <w:shd w:val="clear" w:color="auto" w:fill="auto"/>
            <w:hideMark/>
            <w:tcPrChange w:id="112" w:author="Hubert Cecotti" w:date="2020-12-06T17:07:00Z">
              <w:tcPr>
                <w:tcW w:w="3300" w:type="dxa"/>
                <w:shd w:val="clear" w:color="auto" w:fill="auto"/>
                <w:hideMark/>
              </w:tcPr>
            </w:tcPrChange>
          </w:tcPr>
          <w:p w14:paraId="4AF21AE2" w14:textId="77777777" w:rsidR="00E45EB7" w:rsidRPr="00F97F6C" w:rsidRDefault="00E45EB7" w:rsidP="00D30AE1">
            <w:pPr>
              <w:jc w:val="right"/>
              <w:rPr>
                <w:color w:val="000000"/>
              </w:rPr>
            </w:pPr>
            <w:r w:rsidRPr="00F97F6C">
              <w:rPr>
                <w:color w:val="000000"/>
              </w:rPr>
              <w:t>Code Refactor</w:t>
            </w:r>
          </w:p>
        </w:tc>
        <w:tc>
          <w:tcPr>
            <w:tcW w:w="5153" w:type="dxa"/>
            <w:shd w:val="clear" w:color="auto" w:fill="auto"/>
            <w:hideMark/>
            <w:tcPrChange w:id="113" w:author="Hubert Cecotti" w:date="2020-12-06T17:07:00Z">
              <w:tcPr>
                <w:tcW w:w="5250" w:type="dxa"/>
                <w:shd w:val="clear" w:color="auto" w:fill="auto"/>
                <w:hideMark/>
              </w:tcPr>
            </w:tcPrChange>
          </w:tcPr>
          <w:p w14:paraId="44FE3781" w14:textId="77777777" w:rsidR="00E45EB7" w:rsidRPr="00F97F6C" w:rsidRDefault="00E45EB7" w:rsidP="00D30AE1">
            <w:pPr>
              <w:rPr>
                <w:color w:val="000000"/>
              </w:rPr>
            </w:pPr>
            <w:r w:rsidRPr="00F97F6C">
              <w:rPr>
                <w:color w:val="000000"/>
              </w:rPr>
              <w:t>Clean up unused items in code and in file structure.</w:t>
            </w:r>
          </w:p>
        </w:tc>
      </w:tr>
      <w:tr w:rsidR="00E45EB7" w:rsidRPr="00F97F6C" w14:paraId="4691132F" w14:textId="77777777" w:rsidTr="002B6EF7">
        <w:trPr>
          <w:trHeight w:val="915"/>
          <w:trPrChange w:id="114" w:author="Hubert Cecotti" w:date="2020-12-06T17:07:00Z">
            <w:trPr>
              <w:trHeight w:val="915"/>
            </w:trPr>
          </w:trPrChange>
        </w:trPr>
        <w:tc>
          <w:tcPr>
            <w:tcW w:w="810" w:type="dxa"/>
            <w:shd w:val="clear" w:color="auto" w:fill="auto"/>
            <w:noWrap/>
            <w:hideMark/>
            <w:tcPrChange w:id="115" w:author="Hubert Cecotti" w:date="2020-12-06T17:07:00Z">
              <w:tcPr>
                <w:tcW w:w="1890" w:type="dxa"/>
                <w:shd w:val="clear" w:color="auto" w:fill="auto"/>
                <w:noWrap/>
                <w:hideMark/>
              </w:tcPr>
            </w:tcPrChange>
          </w:tcPr>
          <w:p w14:paraId="1DF2464F" w14:textId="77777777" w:rsidR="00E45EB7" w:rsidRPr="00F97F6C" w:rsidRDefault="00E45EB7" w:rsidP="00D30AE1">
            <w:pPr>
              <w:jc w:val="right"/>
              <w:rPr>
                <w:color w:val="000000"/>
              </w:rPr>
            </w:pPr>
            <w:r w:rsidRPr="00F97F6C">
              <w:rPr>
                <w:color w:val="000000"/>
              </w:rPr>
              <w:lastRenderedPageBreak/>
              <w:t>14</w:t>
            </w:r>
          </w:p>
        </w:tc>
        <w:tc>
          <w:tcPr>
            <w:tcW w:w="3870" w:type="dxa"/>
            <w:shd w:val="clear" w:color="auto" w:fill="auto"/>
            <w:hideMark/>
            <w:tcPrChange w:id="116" w:author="Hubert Cecotti" w:date="2020-12-06T17:07:00Z">
              <w:tcPr>
                <w:tcW w:w="3300" w:type="dxa"/>
                <w:shd w:val="clear" w:color="auto" w:fill="auto"/>
                <w:hideMark/>
              </w:tcPr>
            </w:tcPrChange>
          </w:tcPr>
          <w:p w14:paraId="72800A01" w14:textId="77777777" w:rsidR="00E45EB7" w:rsidRPr="00F97F6C" w:rsidRDefault="00E45EB7" w:rsidP="00D30AE1">
            <w:pPr>
              <w:jc w:val="right"/>
              <w:rPr>
                <w:color w:val="000000"/>
              </w:rPr>
            </w:pPr>
            <w:r w:rsidRPr="00F97F6C">
              <w:rPr>
                <w:color w:val="000000"/>
              </w:rPr>
              <w:t>Adjust painting frame and plaque</w:t>
            </w:r>
          </w:p>
        </w:tc>
        <w:tc>
          <w:tcPr>
            <w:tcW w:w="5153" w:type="dxa"/>
            <w:shd w:val="clear" w:color="auto" w:fill="auto"/>
            <w:hideMark/>
            <w:tcPrChange w:id="117" w:author="Hubert Cecotti" w:date="2020-12-06T17:07:00Z">
              <w:tcPr>
                <w:tcW w:w="5250" w:type="dxa"/>
                <w:shd w:val="clear" w:color="auto" w:fill="auto"/>
                <w:hideMark/>
              </w:tcPr>
            </w:tcPrChange>
          </w:tcPr>
          <w:p w14:paraId="350CC93E" w14:textId="77777777" w:rsidR="00E45EB7" w:rsidRPr="00F97F6C" w:rsidRDefault="00E45EB7" w:rsidP="00D30AE1">
            <w:pPr>
              <w:rPr>
                <w:color w:val="000000"/>
              </w:rPr>
            </w:pPr>
            <w:r w:rsidRPr="00F97F6C">
              <w:rPr>
                <w:color w:val="000000"/>
              </w:rPr>
              <w:t>painting frame texture changed, adjusted scale for different size paintings. Added plaque to hold description.</w:t>
            </w:r>
          </w:p>
        </w:tc>
      </w:tr>
      <w:tr w:rsidR="00E45EB7" w:rsidRPr="00F97F6C" w14:paraId="0CA27968" w14:textId="77777777" w:rsidTr="002B6EF7">
        <w:trPr>
          <w:trHeight w:val="390"/>
          <w:trPrChange w:id="118" w:author="Hubert Cecotti" w:date="2020-12-06T17:07:00Z">
            <w:trPr>
              <w:trHeight w:val="390"/>
            </w:trPr>
          </w:trPrChange>
        </w:trPr>
        <w:tc>
          <w:tcPr>
            <w:tcW w:w="810" w:type="dxa"/>
            <w:shd w:val="clear" w:color="auto" w:fill="auto"/>
            <w:noWrap/>
            <w:hideMark/>
            <w:tcPrChange w:id="119" w:author="Hubert Cecotti" w:date="2020-12-06T17:07:00Z">
              <w:tcPr>
                <w:tcW w:w="1890" w:type="dxa"/>
                <w:shd w:val="clear" w:color="auto" w:fill="auto"/>
                <w:noWrap/>
                <w:hideMark/>
              </w:tcPr>
            </w:tcPrChange>
          </w:tcPr>
          <w:p w14:paraId="4699CCBD" w14:textId="77777777" w:rsidR="00E45EB7" w:rsidRPr="00F97F6C" w:rsidRDefault="00E45EB7" w:rsidP="00D30AE1">
            <w:pPr>
              <w:jc w:val="right"/>
              <w:rPr>
                <w:color w:val="000000"/>
              </w:rPr>
            </w:pPr>
            <w:r w:rsidRPr="00F97F6C">
              <w:rPr>
                <w:color w:val="000000"/>
              </w:rPr>
              <w:t>15</w:t>
            </w:r>
          </w:p>
        </w:tc>
        <w:tc>
          <w:tcPr>
            <w:tcW w:w="3870" w:type="dxa"/>
            <w:shd w:val="clear" w:color="auto" w:fill="auto"/>
            <w:hideMark/>
            <w:tcPrChange w:id="120" w:author="Hubert Cecotti" w:date="2020-12-06T17:07:00Z">
              <w:tcPr>
                <w:tcW w:w="3300" w:type="dxa"/>
                <w:shd w:val="clear" w:color="auto" w:fill="auto"/>
                <w:hideMark/>
              </w:tcPr>
            </w:tcPrChange>
          </w:tcPr>
          <w:p w14:paraId="15504043" w14:textId="77777777" w:rsidR="00E45EB7" w:rsidRPr="00F97F6C" w:rsidRDefault="00E45EB7" w:rsidP="00D30AE1">
            <w:pPr>
              <w:jc w:val="right"/>
              <w:rPr>
                <w:color w:val="000000"/>
              </w:rPr>
            </w:pPr>
            <w:r w:rsidRPr="00F97F6C">
              <w:rPr>
                <w:color w:val="000000"/>
              </w:rPr>
              <w:t>Finalize Details</w:t>
            </w:r>
          </w:p>
        </w:tc>
        <w:tc>
          <w:tcPr>
            <w:tcW w:w="5153" w:type="dxa"/>
            <w:shd w:val="clear" w:color="auto" w:fill="auto"/>
            <w:hideMark/>
            <w:tcPrChange w:id="121" w:author="Hubert Cecotti" w:date="2020-12-06T17:07:00Z">
              <w:tcPr>
                <w:tcW w:w="5250" w:type="dxa"/>
                <w:shd w:val="clear" w:color="auto" w:fill="auto"/>
                <w:hideMark/>
              </w:tcPr>
            </w:tcPrChange>
          </w:tcPr>
          <w:p w14:paraId="42BDF666" w14:textId="77777777" w:rsidR="00E45EB7" w:rsidRPr="00F97F6C" w:rsidRDefault="00E45EB7" w:rsidP="00D30AE1">
            <w:pPr>
              <w:rPr>
                <w:color w:val="000000"/>
              </w:rPr>
            </w:pPr>
            <w:r w:rsidRPr="00F97F6C">
              <w:rPr>
                <w:color w:val="000000"/>
              </w:rPr>
              <w:t>Finalize painting frames, painting size, bugs.</w:t>
            </w:r>
          </w:p>
        </w:tc>
      </w:tr>
    </w:tbl>
    <w:p w14:paraId="323337CF" w14:textId="77777777" w:rsidR="000F2C30" w:rsidRPr="00F97F6C" w:rsidRDefault="000F2C30">
      <w:pPr>
        <w:pStyle w:val="BodyText"/>
        <w:spacing w:before="2"/>
        <w:rPr>
          <w:sz w:val="18"/>
        </w:rPr>
      </w:pPr>
    </w:p>
    <w:p w14:paraId="71F0D145" w14:textId="77777777" w:rsidR="000F2C30" w:rsidRPr="00F97F6C" w:rsidRDefault="00D30AE1">
      <w:pPr>
        <w:pStyle w:val="Heading1"/>
        <w:numPr>
          <w:ilvl w:val="0"/>
          <w:numId w:val="2"/>
        </w:numPr>
        <w:tabs>
          <w:tab w:val="left" w:pos="632"/>
          <w:tab w:val="left" w:pos="633"/>
        </w:tabs>
      </w:pPr>
      <w:bookmarkStart w:id="122" w:name="Methods"/>
      <w:bookmarkStart w:id="123" w:name="_Toc58082710"/>
      <w:bookmarkEnd w:id="122"/>
      <w:commentRangeStart w:id="124"/>
      <w:r w:rsidRPr="00F97F6C">
        <w:t>Methods</w:t>
      </w:r>
      <w:bookmarkEnd w:id="123"/>
      <w:commentRangeEnd w:id="124"/>
      <w:r w:rsidR="00306D60">
        <w:rPr>
          <w:rStyle w:val="CommentReference"/>
          <w:b w:val="0"/>
          <w:bCs w:val="0"/>
        </w:rPr>
        <w:commentReference w:id="124"/>
      </w:r>
    </w:p>
    <w:p w14:paraId="3E993270" w14:textId="77777777" w:rsidR="000F2C30" w:rsidRPr="00F97F6C" w:rsidRDefault="00D30AE1">
      <w:pPr>
        <w:pStyle w:val="BodyText"/>
        <w:spacing w:before="239"/>
        <w:ind w:left="116"/>
      </w:pPr>
      <w:r w:rsidRPr="00F97F6C">
        <w:t>Detailed Description of the algorithms and methods...</w:t>
      </w:r>
    </w:p>
    <w:p w14:paraId="62D0E469" w14:textId="30D6CCB2" w:rsidR="000F2C30" w:rsidRPr="00F97F6C" w:rsidRDefault="009E2223" w:rsidP="00E45EB7">
      <w:pPr>
        <w:pStyle w:val="BodyText"/>
        <w:spacing w:before="6"/>
      </w:pPr>
      <w:r>
        <w:t xml:space="preserve">This </w:t>
      </w:r>
      <w:r w:rsidR="006F1BBA">
        <w:t xml:space="preserve">Project required certain criteria to be met to ensure its success. The criteria was as follows, quality, realism, accessibility, usability. This project was previously implemented on an older version of Unity and with different visual </w:t>
      </w:r>
      <w:commentRangeStart w:id="125"/>
      <w:r w:rsidR="006F1BBA">
        <w:t>stylings</w:t>
      </w:r>
      <w:commentRangeEnd w:id="125"/>
      <w:r w:rsidR="002B6EF7">
        <w:rPr>
          <w:rStyle w:val="CommentReference"/>
        </w:rPr>
        <w:commentReference w:id="125"/>
      </w:r>
      <w:r w:rsidR="006F1BBA">
        <w:t>.</w:t>
      </w:r>
    </w:p>
    <w:p w14:paraId="02D77886" w14:textId="09A7627F" w:rsidR="000F2C30" w:rsidRDefault="000F2C30">
      <w:pPr>
        <w:pStyle w:val="BodyText"/>
        <w:rPr>
          <w:ins w:id="126" w:author="Hubert Cecotti" w:date="2020-12-06T17:09:00Z"/>
          <w:sz w:val="28"/>
        </w:rPr>
      </w:pPr>
    </w:p>
    <w:p w14:paraId="757A638C" w14:textId="77777777" w:rsidR="002B6EF7" w:rsidRPr="00F97F6C" w:rsidRDefault="002B6EF7">
      <w:pPr>
        <w:pStyle w:val="BodyText"/>
        <w:rPr>
          <w:sz w:val="28"/>
        </w:rPr>
      </w:pPr>
    </w:p>
    <w:p w14:paraId="1F376122" w14:textId="46FDAE69" w:rsidR="000F2C30" w:rsidRDefault="002B6EF7">
      <w:pPr>
        <w:pStyle w:val="BodyText"/>
        <w:spacing w:before="6"/>
        <w:rPr>
          <w:ins w:id="127" w:author="Hubert Cecotti" w:date="2020-12-06T17:09:00Z"/>
          <w:sz w:val="32"/>
        </w:rPr>
      </w:pPr>
      <w:ins w:id="128" w:author="Hubert Cecotti" w:date="2020-12-06T17:09:00Z">
        <w:r>
          <w:rPr>
            <w:sz w:val="32"/>
          </w:rPr>
          <w:t>Definition of all the data structures that are created.</w:t>
        </w:r>
      </w:ins>
    </w:p>
    <w:p w14:paraId="0D18DB7F" w14:textId="0BA33D82" w:rsidR="002B6EF7" w:rsidRDefault="002B6EF7">
      <w:pPr>
        <w:pStyle w:val="BodyText"/>
        <w:spacing w:before="6"/>
        <w:rPr>
          <w:ins w:id="129" w:author="Hubert Cecotti" w:date="2020-12-06T17:08:00Z"/>
          <w:sz w:val="32"/>
        </w:rPr>
      </w:pPr>
      <w:ins w:id="130" w:author="Hubert Cecotti" w:date="2020-12-06T17:09:00Z">
        <w:r>
          <w:rPr>
            <w:sz w:val="32"/>
          </w:rPr>
          <w:t>List of functions to manage the events</w:t>
        </w:r>
      </w:ins>
    </w:p>
    <w:p w14:paraId="04F615E4" w14:textId="72320800" w:rsidR="002B6EF7" w:rsidRDefault="002B6EF7">
      <w:pPr>
        <w:pStyle w:val="BodyText"/>
        <w:spacing w:before="6"/>
        <w:rPr>
          <w:ins w:id="131" w:author="Hubert Cecotti" w:date="2020-12-06T17:08:00Z"/>
          <w:sz w:val="32"/>
        </w:rPr>
      </w:pPr>
      <w:ins w:id="132" w:author="Hubert Cecotti" w:date="2020-12-06T17:08:00Z">
        <w:r>
          <w:rPr>
            <w:sz w:val="32"/>
          </w:rPr>
          <w:t>Class Diagram (relationship between classes</w:t>
        </w:r>
      </w:ins>
      <w:ins w:id="133" w:author="Hubert Cecotti" w:date="2020-12-06T17:09:00Z">
        <w:r>
          <w:rPr>
            <w:sz w:val="32"/>
          </w:rPr>
          <w:t>)</w:t>
        </w:r>
      </w:ins>
    </w:p>
    <w:p w14:paraId="469CDA15" w14:textId="7CD2E4A9" w:rsidR="002B6EF7" w:rsidRDefault="002B6EF7">
      <w:pPr>
        <w:pStyle w:val="BodyText"/>
        <w:spacing w:before="6"/>
        <w:rPr>
          <w:ins w:id="134" w:author="Hubert Cecotti" w:date="2020-12-06T17:08:00Z"/>
          <w:sz w:val="32"/>
        </w:rPr>
      </w:pPr>
      <w:ins w:id="135" w:author="Hubert Cecotti" w:date="2020-12-06T17:08:00Z">
        <w:r>
          <w:rPr>
            <w:sz w:val="32"/>
          </w:rPr>
          <w:t>Use cases</w:t>
        </w:r>
      </w:ins>
    </w:p>
    <w:p w14:paraId="3D7ABB8B" w14:textId="77777777" w:rsidR="002B6EF7" w:rsidRPr="00F97F6C" w:rsidRDefault="002B6EF7">
      <w:pPr>
        <w:pStyle w:val="BodyText"/>
        <w:spacing w:before="6"/>
        <w:rPr>
          <w:sz w:val="32"/>
        </w:rPr>
      </w:pPr>
    </w:p>
    <w:p w14:paraId="57402660" w14:textId="77777777" w:rsidR="000F2C30" w:rsidRPr="00F97F6C" w:rsidRDefault="000F2C30">
      <w:pPr>
        <w:pStyle w:val="BodyText"/>
        <w:spacing w:before="2"/>
        <w:rPr>
          <w:sz w:val="18"/>
        </w:rPr>
      </w:pPr>
    </w:p>
    <w:p w14:paraId="585DE61F" w14:textId="77777777" w:rsidR="006F1BBA" w:rsidRDefault="00D30AE1" w:rsidP="006F1BBA">
      <w:pPr>
        <w:pStyle w:val="Heading1"/>
        <w:numPr>
          <w:ilvl w:val="0"/>
          <w:numId w:val="2"/>
        </w:numPr>
        <w:tabs>
          <w:tab w:val="left" w:pos="632"/>
          <w:tab w:val="left" w:pos="633"/>
        </w:tabs>
      </w:pPr>
      <w:bookmarkStart w:id="136" w:name="Implementation"/>
      <w:bookmarkStart w:id="137" w:name="_Toc58082711"/>
      <w:bookmarkEnd w:id="136"/>
      <w:commentRangeStart w:id="138"/>
      <w:r w:rsidRPr="00F97F6C">
        <w:t>Implementation</w:t>
      </w:r>
      <w:bookmarkEnd w:id="137"/>
      <w:commentRangeEnd w:id="138"/>
      <w:r w:rsidR="002B6EF7">
        <w:rPr>
          <w:rStyle w:val="CommentReference"/>
          <w:b w:val="0"/>
          <w:bCs w:val="0"/>
        </w:rPr>
        <w:commentReference w:id="138"/>
      </w:r>
    </w:p>
    <w:p w14:paraId="5C4B3C63" w14:textId="77777777" w:rsidR="006F1BBA" w:rsidRDefault="006F1BBA" w:rsidP="006F1BBA">
      <w:pPr>
        <w:pStyle w:val="Heading1"/>
        <w:tabs>
          <w:tab w:val="left" w:pos="632"/>
          <w:tab w:val="left" w:pos="633"/>
        </w:tabs>
      </w:pPr>
    </w:p>
    <w:p w14:paraId="654D79D8" w14:textId="77777777" w:rsidR="006F1BBA" w:rsidRDefault="006F1BBA" w:rsidP="006F1BBA">
      <w:pPr>
        <w:pStyle w:val="Heading1"/>
        <w:tabs>
          <w:tab w:val="left" w:pos="632"/>
          <w:tab w:val="left" w:pos="633"/>
        </w:tabs>
        <w:ind w:left="0" w:firstLine="0"/>
        <w:rPr>
          <w:sz w:val="28"/>
          <w:szCs w:val="28"/>
        </w:rPr>
      </w:pPr>
      <w:bookmarkStart w:id="139" w:name="_Toc58082712"/>
      <w:r>
        <w:rPr>
          <w:sz w:val="28"/>
          <w:szCs w:val="28"/>
        </w:rPr>
        <w:t>5.1</w:t>
      </w:r>
      <w:r>
        <w:rPr>
          <w:sz w:val="28"/>
          <w:szCs w:val="28"/>
        </w:rPr>
        <w:tab/>
        <w:t>Quality</w:t>
      </w:r>
      <w:bookmarkEnd w:id="139"/>
    </w:p>
    <w:p w14:paraId="1DE9E9AF" w14:textId="194832A7" w:rsidR="006F1BBA" w:rsidRDefault="001917C2" w:rsidP="006F1BBA">
      <w:pPr>
        <w:pStyle w:val="Heading1"/>
        <w:tabs>
          <w:tab w:val="left" w:pos="632"/>
          <w:tab w:val="left" w:pos="633"/>
        </w:tabs>
        <w:ind w:left="0" w:firstLine="0"/>
        <w:rPr>
          <w:b w:val="0"/>
          <w:bCs w:val="0"/>
          <w:sz w:val="22"/>
          <w:szCs w:val="22"/>
        </w:rPr>
      </w:pPr>
      <w:bookmarkStart w:id="140" w:name="_Toc58082713"/>
      <w:r>
        <w:rPr>
          <w:b w:val="0"/>
          <w:bCs w:val="0"/>
          <w:sz w:val="22"/>
          <w:szCs w:val="22"/>
        </w:rPr>
        <w:t>Quality of the user experience was a focus from start to finish. The final product has been pieced together with high quality textures and materials that can be used consistently across a plethora of virtual reality headset. The program runs smoothly on minimal computer setups to ensure that regardless of hardware the user experience is consistently the highest quality available to them.</w:t>
      </w:r>
      <w:bookmarkEnd w:id="140"/>
    </w:p>
    <w:p w14:paraId="47ADDF5F" w14:textId="77777777" w:rsidR="006F1BBA" w:rsidRPr="006F1BBA" w:rsidRDefault="006F1BBA" w:rsidP="006F1BBA">
      <w:pPr>
        <w:pStyle w:val="Heading1"/>
        <w:tabs>
          <w:tab w:val="left" w:pos="632"/>
          <w:tab w:val="left" w:pos="633"/>
        </w:tabs>
        <w:ind w:left="0" w:firstLine="0"/>
        <w:rPr>
          <w:b w:val="0"/>
          <w:bCs w:val="0"/>
          <w:sz w:val="22"/>
          <w:szCs w:val="22"/>
        </w:rPr>
      </w:pPr>
    </w:p>
    <w:p w14:paraId="01B58789" w14:textId="77777777" w:rsidR="006F1BBA" w:rsidRDefault="006F1BBA" w:rsidP="006F1BBA">
      <w:pPr>
        <w:pStyle w:val="Heading1"/>
        <w:tabs>
          <w:tab w:val="left" w:pos="632"/>
          <w:tab w:val="left" w:pos="633"/>
        </w:tabs>
        <w:ind w:left="0" w:firstLine="0"/>
        <w:rPr>
          <w:sz w:val="28"/>
          <w:szCs w:val="28"/>
        </w:rPr>
      </w:pPr>
      <w:bookmarkStart w:id="141" w:name="_Toc58082714"/>
      <w:r>
        <w:rPr>
          <w:sz w:val="28"/>
          <w:szCs w:val="28"/>
        </w:rPr>
        <w:t>5.2</w:t>
      </w:r>
      <w:r>
        <w:rPr>
          <w:sz w:val="28"/>
          <w:szCs w:val="28"/>
        </w:rPr>
        <w:tab/>
        <w:t>Realism</w:t>
      </w:r>
      <w:bookmarkEnd w:id="141"/>
    </w:p>
    <w:p w14:paraId="5E5A1DF7" w14:textId="01CBE259" w:rsidR="006F1BBA" w:rsidRDefault="006F1BBA" w:rsidP="006F1BBA">
      <w:pPr>
        <w:pStyle w:val="Heading1"/>
        <w:tabs>
          <w:tab w:val="left" w:pos="632"/>
          <w:tab w:val="left" w:pos="633"/>
        </w:tabs>
        <w:ind w:left="0" w:firstLine="0"/>
        <w:rPr>
          <w:b w:val="0"/>
          <w:bCs w:val="0"/>
          <w:sz w:val="22"/>
          <w:szCs w:val="22"/>
        </w:rPr>
      </w:pPr>
      <w:bookmarkStart w:id="142" w:name="_Toc58082715"/>
      <w:r>
        <w:rPr>
          <w:b w:val="0"/>
          <w:bCs w:val="0"/>
          <w:sz w:val="22"/>
          <w:szCs w:val="22"/>
        </w:rPr>
        <w:t>Needed to include real paintings at scale. These paintings needed to be high quality</w:t>
      </w:r>
      <w:r w:rsidR="001917C2">
        <w:rPr>
          <w:b w:val="0"/>
          <w:bCs w:val="0"/>
          <w:sz w:val="22"/>
          <w:szCs w:val="22"/>
        </w:rPr>
        <w:t xml:space="preserve"> and consistent across each painting. High quality textures were chosen, to help bring the immersive experience to life and bring the virtual environment closer to real life.</w:t>
      </w:r>
      <w:bookmarkEnd w:id="142"/>
    </w:p>
    <w:p w14:paraId="36CB7035" w14:textId="77777777" w:rsidR="006F1BBA" w:rsidRPr="006F1BBA" w:rsidRDefault="006F1BBA" w:rsidP="006F1BBA">
      <w:pPr>
        <w:pStyle w:val="Heading1"/>
        <w:tabs>
          <w:tab w:val="left" w:pos="632"/>
          <w:tab w:val="left" w:pos="633"/>
        </w:tabs>
        <w:ind w:left="0" w:firstLine="0"/>
        <w:rPr>
          <w:b w:val="0"/>
          <w:bCs w:val="0"/>
          <w:sz w:val="22"/>
          <w:szCs w:val="22"/>
        </w:rPr>
      </w:pPr>
    </w:p>
    <w:p w14:paraId="48F50983" w14:textId="7B7AB111" w:rsidR="0000070F" w:rsidRDefault="006F1BBA" w:rsidP="006F1BBA">
      <w:pPr>
        <w:pStyle w:val="Heading1"/>
        <w:tabs>
          <w:tab w:val="left" w:pos="632"/>
          <w:tab w:val="left" w:pos="633"/>
        </w:tabs>
        <w:ind w:left="0" w:firstLine="0"/>
        <w:rPr>
          <w:sz w:val="28"/>
          <w:szCs w:val="28"/>
        </w:rPr>
      </w:pPr>
      <w:bookmarkStart w:id="143" w:name="_Toc58082716"/>
      <w:r>
        <w:rPr>
          <w:sz w:val="28"/>
          <w:szCs w:val="28"/>
        </w:rPr>
        <w:t>5.3</w:t>
      </w:r>
      <w:r>
        <w:rPr>
          <w:sz w:val="28"/>
          <w:szCs w:val="28"/>
        </w:rPr>
        <w:tab/>
        <w:t>Accessibility</w:t>
      </w:r>
      <w:bookmarkStart w:id="144" w:name="_Toc58082717"/>
      <w:bookmarkEnd w:id="143"/>
    </w:p>
    <w:p w14:paraId="1BD40011" w14:textId="5ACEC1FE" w:rsidR="006F1BBA" w:rsidRPr="0000070F" w:rsidRDefault="006F1BBA" w:rsidP="006F1BBA">
      <w:pPr>
        <w:pStyle w:val="Heading1"/>
        <w:tabs>
          <w:tab w:val="left" w:pos="632"/>
          <w:tab w:val="left" w:pos="633"/>
        </w:tabs>
        <w:ind w:left="0" w:firstLine="0"/>
        <w:rPr>
          <w:sz w:val="28"/>
          <w:szCs w:val="28"/>
        </w:rPr>
      </w:pPr>
      <w:r>
        <w:rPr>
          <w:b w:val="0"/>
          <w:bCs w:val="0"/>
          <w:sz w:val="22"/>
          <w:szCs w:val="22"/>
        </w:rPr>
        <w:t xml:space="preserve">The </w:t>
      </w:r>
      <w:r w:rsidR="001917C2">
        <w:rPr>
          <w:b w:val="0"/>
          <w:bCs w:val="0"/>
          <w:sz w:val="22"/>
          <w:szCs w:val="22"/>
        </w:rPr>
        <w:t>focus</w:t>
      </w:r>
      <w:r>
        <w:rPr>
          <w:b w:val="0"/>
          <w:bCs w:val="0"/>
          <w:sz w:val="22"/>
          <w:szCs w:val="22"/>
        </w:rPr>
        <w:t xml:space="preserve"> of this re-implementation of the project was to change the control scheme from the previous VRTK to SteamVR. The reason for this change being that VRTK only supported a couple </w:t>
      </w:r>
      <w:r>
        <w:rPr>
          <w:b w:val="0"/>
          <w:bCs w:val="0"/>
          <w:sz w:val="22"/>
          <w:szCs w:val="22"/>
        </w:rPr>
        <w:lastRenderedPageBreak/>
        <w:t xml:space="preserve">of virtual reality headsets on the market. SteamVR has support for most headsets which greatly increases the accessibility of the program. The hardware in each headset on the market varies greatly. Some headsets contain sensors, </w:t>
      </w:r>
      <w:r w:rsidR="001917C2">
        <w:rPr>
          <w:b w:val="0"/>
          <w:bCs w:val="0"/>
          <w:sz w:val="22"/>
          <w:szCs w:val="22"/>
        </w:rPr>
        <w:t xml:space="preserve">headset, controllers, and treadmills while others may only include a headset and controllers. Each controller was designed differently, with different layouts and buttons. </w:t>
      </w:r>
      <w:commentRangeStart w:id="145"/>
      <w:r w:rsidR="001917C2">
        <w:rPr>
          <w:b w:val="0"/>
          <w:bCs w:val="0"/>
          <w:sz w:val="22"/>
          <w:szCs w:val="22"/>
        </w:rPr>
        <w:t>SteamVR works around this by creating a general layout and then assigning them to the controller that the user has chosen to enjoy the program with.</w:t>
      </w:r>
      <w:bookmarkEnd w:id="144"/>
      <w:commentRangeEnd w:id="145"/>
      <w:r w:rsidR="002B6EF7">
        <w:rPr>
          <w:rStyle w:val="CommentReference"/>
          <w:b w:val="0"/>
          <w:bCs w:val="0"/>
        </w:rPr>
        <w:commentReference w:id="145"/>
      </w:r>
    </w:p>
    <w:p w14:paraId="77CA72C9" w14:textId="77777777" w:rsidR="001917C2" w:rsidRPr="006F1BBA" w:rsidRDefault="001917C2" w:rsidP="006F1BBA">
      <w:pPr>
        <w:pStyle w:val="Heading1"/>
        <w:tabs>
          <w:tab w:val="left" w:pos="632"/>
          <w:tab w:val="left" w:pos="633"/>
        </w:tabs>
        <w:ind w:left="0" w:firstLine="0"/>
        <w:rPr>
          <w:b w:val="0"/>
          <w:bCs w:val="0"/>
          <w:sz w:val="22"/>
          <w:szCs w:val="22"/>
        </w:rPr>
      </w:pPr>
    </w:p>
    <w:p w14:paraId="17FAD15A" w14:textId="1EA48750" w:rsidR="001917C2" w:rsidRDefault="006F1BBA" w:rsidP="006F1BBA">
      <w:pPr>
        <w:pStyle w:val="Heading1"/>
        <w:tabs>
          <w:tab w:val="left" w:pos="632"/>
          <w:tab w:val="left" w:pos="633"/>
        </w:tabs>
        <w:ind w:left="0" w:firstLine="0"/>
        <w:rPr>
          <w:sz w:val="28"/>
          <w:szCs w:val="28"/>
        </w:rPr>
      </w:pPr>
      <w:bookmarkStart w:id="146" w:name="_Toc58082718"/>
      <w:r>
        <w:rPr>
          <w:sz w:val="28"/>
          <w:szCs w:val="28"/>
        </w:rPr>
        <w:t>5.4</w:t>
      </w:r>
      <w:r>
        <w:rPr>
          <w:sz w:val="28"/>
          <w:szCs w:val="28"/>
        </w:rPr>
        <w:tab/>
        <w:t>Usability</w:t>
      </w:r>
      <w:bookmarkEnd w:id="146"/>
    </w:p>
    <w:p w14:paraId="279F5C00" w14:textId="4027C98A" w:rsidR="000F2C30" w:rsidRDefault="001917C2" w:rsidP="00801C62">
      <w:pPr>
        <w:pStyle w:val="Heading1"/>
        <w:tabs>
          <w:tab w:val="left" w:pos="632"/>
          <w:tab w:val="left" w:pos="633"/>
        </w:tabs>
        <w:ind w:left="0" w:firstLine="0"/>
        <w:rPr>
          <w:b w:val="0"/>
          <w:bCs w:val="0"/>
          <w:sz w:val="22"/>
          <w:szCs w:val="22"/>
        </w:rPr>
      </w:pPr>
      <w:bookmarkStart w:id="147" w:name="_Toc58082719"/>
      <w:r>
        <w:rPr>
          <w:b w:val="0"/>
          <w:bCs w:val="0"/>
          <w:sz w:val="22"/>
          <w:szCs w:val="22"/>
        </w:rPr>
        <w:t xml:space="preserve">The program needed to be simple and easy to use. The program needed to be easily understood by a non-technical person.  Each set of paintings and questions have their own </w:t>
      </w:r>
      <w:commentRangeStart w:id="148"/>
      <w:r>
        <w:rPr>
          <w:b w:val="0"/>
          <w:bCs w:val="0"/>
          <w:sz w:val="22"/>
          <w:szCs w:val="22"/>
        </w:rPr>
        <w:t>JSON files that can be edited as plain text by a standard user</w:t>
      </w:r>
      <w:commentRangeEnd w:id="148"/>
      <w:r w:rsidR="002B6EF7">
        <w:rPr>
          <w:rStyle w:val="CommentReference"/>
          <w:b w:val="0"/>
          <w:bCs w:val="0"/>
        </w:rPr>
        <w:commentReference w:id="148"/>
      </w:r>
      <w:r>
        <w:rPr>
          <w:b w:val="0"/>
          <w:bCs w:val="0"/>
          <w:sz w:val="22"/>
          <w:szCs w:val="22"/>
        </w:rPr>
        <w:t>. This will allow users to expand upon what art pieces are included in the program after implementatio</w:t>
      </w:r>
      <w:r w:rsidR="00B43753">
        <w:rPr>
          <w:b w:val="0"/>
          <w:bCs w:val="0"/>
          <w:sz w:val="22"/>
          <w:szCs w:val="22"/>
        </w:rPr>
        <w:t>n.</w:t>
      </w:r>
      <w:bookmarkEnd w:id="147"/>
    </w:p>
    <w:p w14:paraId="516B9BBC" w14:textId="77777777" w:rsidR="00801C62" w:rsidRPr="00F97F6C" w:rsidRDefault="00801C62" w:rsidP="00801C62">
      <w:pPr>
        <w:pStyle w:val="Heading1"/>
        <w:tabs>
          <w:tab w:val="left" w:pos="632"/>
          <w:tab w:val="left" w:pos="633"/>
        </w:tabs>
        <w:ind w:left="0" w:firstLine="0"/>
        <w:rPr>
          <w:b w:val="0"/>
          <w:sz w:val="18"/>
        </w:rPr>
      </w:pPr>
    </w:p>
    <w:p w14:paraId="27994252" w14:textId="77777777" w:rsidR="000F2C30" w:rsidRPr="00F97F6C" w:rsidRDefault="00D30AE1">
      <w:pPr>
        <w:pStyle w:val="Heading1"/>
        <w:numPr>
          <w:ilvl w:val="0"/>
          <w:numId w:val="2"/>
        </w:numPr>
        <w:tabs>
          <w:tab w:val="left" w:pos="632"/>
          <w:tab w:val="left" w:pos="633"/>
        </w:tabs>
      </w:pPr>
      <w:bookmarkStart w:id="149" w:name="Results_and_evaluation"/>
      <w:bookmarkStart w:id="150" w:name="_Toc58082720"/>
      <w:bookmarkEnd w:id="149"/>
      <w:commentRangeStart w:id="151"/>
      <w:r w:rsidRPr="00F97F6C">
        <w:t>Results and</w:t>
      </w:r>
      <w:r w:rsidRPr="00F97F6C">
        <w:rPr>
          <w:spacing w:val="3"/>
        </w:rPr>
        <w:t xml:space="preserve"> </w:t>
      </w:r>
      <w:r w:rsidRPr="00F97F6C">
        <w:t>evaluation</w:t>
      </w:r>
      <w:bookmarkEnd w:id="150"/>
      <w:commentRangeEnd w:id="151"/>
      <w:r w:rsidR="002B6EF7">
        <w:rPr>
          <w:rStyle w:val="CommentReference"/>
          <w:b w:val="0"/>
          <w:bCs w:val="0"/>
        </w:rPr>
        <w:commentReference w:id="151"/>
      </w:r>
    </w:p>
    <w:p w14:paraId="6C88C5D1" w14:textId="77777777" w:rsidR="000F2C30" w:rsidRDefault="000F2C30"/>
    <w:p w14:paraId="1C3357DC" w14:textId="0E6D85E8" w:rsidR="00B43753" w:rsidRDefault="00B43753">
      <w:r>
        <w:t>Due to the current circumstances regarding a worldwide pandemic, minimal testing has been performed on the current implementation of the project. There has been a small user group testing that was completed using close family. These tests consisted of people unfamiliar with VR and minimal experience with digital gaming. The results of small user group testing were consistent and positive. The experience is smooth, intuitive and visually appealing. Each user enjoyed the movement mechanisms that were implemented. They appreciated being able to teleport around the room whimsically to view the paintings from their desired point of views. The quiz questions were difficult for the user to answer correctly without previous knowledge of each painting.</w:t>
      </w:r>
    </w:p>
    <w:p w14:paraId="1AB6DAE5" w14:textId="77777777" w:rsidR="00B43753" w:rsidRDefault="00B43753"/>
    <w:p w14:paraId="2537ACD3" w14:textId="60520892" w:rsidR="000F2C30" w:rsidRDefault="00B43753" w:rsidP="00801C62">
      <w:r>
        <w:t xml:space="preserve">Based on this feedback I believe it will be successful once fully implemented and made public.  It would greatly increase the success rate to expand the single room to an entire navigational museum. If the user had more mobility, with a large environment to </w:t>
      </w:r>
      <w:r w:rsidR="00801C62">
        <w:t>explore,</w:t>
      </w:r>
      <w:r>
        <w:t xml:space="preserve"> I believe the user experience would be greatly increased to </w:t>
      </w:r>
      <w:del w:id="152" w:author="Tyler Gillette" w:date="2020-12-07T07:02:00Z">
        <w:r w:rsidDel="00CE4A2A">
          <w:delText>more closely imitate the museum goers experience</w:delText>
        </w:r>
      </w:del>
      <w:ins w:id="153" w:author="Tyler Gillette" w:date="2020-12-07T07:02:00Z">
        <w:r w:rsidR="00CE4A2A">
          <w:t>imitate the museum goers experience more closely</w:t>
        </w:r>
      </w:ins>
      <w:r>
        <w:t xml:space="preserve"> without the fatigue of all the walking.</w:t>
      </w:r>
    </w:p>
    <w:p w14:paraId="683A7E63" w14:textId="77777777" w:rsidR="00801C62" w:rsidRPr="00F97F6C" w:rsidRDefault="00801C62" w:rsidP="00801C62">
      <w:pPr>
        <w:rPr>
          <w:b/>
          <w:sz w:val="18"/>
        </w:rPr>
      </w:pPr>
    </w:p>
    <w:p w14:paraId="63EDD744" w14:textId="4DB07229" w:rsidR="000F2C30" w:rsidRDefault="00D30AE1">
      <w:pPr>
        <w:pStyle w:val="Heading1"/>
        <w:numPr>
          <w:ilvl w:val="0"/>
          <w:numId w:val="2"/>
        </w:numPr>
        <w:tabs>
          <w:tab w:val="left" w:pos="632"/>
          <w:tab w:val="left" w:pos="633"/>
        </w:tabs>
      </w:pPr>
      <w:bookmarkStart w:id="154" w:name="Discussion"/>
      <w:bookmarkStart w:id="155" w:name="_Toc58082721"/>
      <w:bookmarkEnd w:id="154"/>
      <w:r w:rsidRPr="00F97F6C">
        <w:t>Discussion</w:t>
      </w:r>
      <w:bookmarkEnd w:id="155"/>
    </w:p>
    <w:p w14:paraId="05186750" w14:textId="77777777" w:rsidR="00525AA3" w:rsidRPr="00F97F6C" w:rsidRDefault="00525AA3" w:rsidP="00525AA3">
      <w:pPr>
        <w:pStyle w:val="Heading1"/>
        <w:tabs>
          <w:tab w:val="left" w:pos="632"/>
          <w:tab w:val="left" w:pos="633"/>
        </w:tabs>
        <w:ind w:firstLine="0"/>
      </w:pPr>
    </w:p>
    <w:p w14:paraId="366849E2" w14:textId="65F62661" w:rsidR="000F2C30" w:rsidRDefault="00D30AE1">
      <w:pPr>
        <w:pStyle w:val="Heading2"/>
        <w:numPr>
          <w:ilvl w:val="1"/>
          <w:numId w:val="2"/>
        </w:numPr>
        <w:tabs>
          <w:tab w:val="left" w:pos="761"/>
          <w:tab w:val="left" w:pos="762"/>
        </w:tabs>
        <w:spacing w:before="271"/>
      </w:pPr>
      <w:bookmarkStart w:id="156" w:name="Future_developments"/>
      <w:bookmarkStart w:id="157" w:name="_Toc58082722"/>
      <w:bookmarkEnd w:id="156"/>
      <w:r w:rsidRPr="00F97F6C">
        <w:t>Future</w:t>
      </w:r>
      <w:r w:rsidRPr="00F97F6C">
        <w:rPr>
          <w:spacing w:val="1"/>
        </w:rPr>
        <w:t xml:space="preserve"> </w:t>
      </w:r>
      <w:r w:rsidRPr="00F97F6C">
        <w:t>developments</w:t>
      </w:r>
      <w:bookmarkEnd w:id="157"/>
    </w:p>
    <w:p w14:paraId="2F2B3EDE" w14:textId="5B9BD251" w:rsidR="00525AA3" w:rsidRDefault="00525AA3" w:rsidP="00525AA3">
      <w:pPr>
        <w:pStyle w:val="Heading2"/>
        <w:tabs>
          <w:tab w:val="left" w:pos="761"/>
          <w:tab w:val="left" w:pos="762"/>
        </w:tabs>
        <w:spacing w:before="271"/>
        <w:ind w:left="115" w:firstLine="0"/>
        <w:rPr>
          <w:b w:val="0"/>
          <w:bCs w:val="0"/>
          <w:sz w:val="22"/>
          <w:szCs w:val="22"/>
        </w:rPr>
      </w:pPr>
      <w:bookmarkStart w:id="158" w:name="_Toc58082723"/>
      <w:commentRangeStart w:id="159"/>
      <w:r>
        <w:rPr>
          <w:b w:val="0"/>
          <w:bCs w:val="0"/>
          <w:sz w:val="22"/>
          <w:szCs w:val="22"/>
        </w:rPr>
        <w:t>The future of this project is only limited by imagination.</w:t>
      </w:r>
      <w:bookmarkEnd w:id="158"/>
      <w:commentRangeEnd w:id="159"/>
      <w:r w:rsidR="002B6EF7">
        <w:rPr>
          <w:rStyle w:val="CommentReference"/>
          <w:b w:val="0"/>
          <w:bCs w:val="0"/>
        </w:rPr>
        <w:commentReference w:id="159"/>
      </w:r>
    </w:p>
    <w:p w14:paraId="03E0447F" w14:textId="77777777" w:rsidR="00525AA3" w:rsidRPr="00525AA3" w:rsidRDefault="00525AA3" w:rsidP="00525AA3">
      <w:pPr>
        <w:pStyle w:val="Heading2"/>
        <w:tabs>
          <w:tab w:val="left" w:pos="761"/>
          <w:tab w:val="left" w:pos="762"/>
        </w:tabs>
        <w:spacing w:before="271"/>
        <w:ind w:left="115" w:firstLine="0"/>
        <w:rPr>
          <w:b w:val="0"/>
          <w:bCs w:val="0"/>
          <w:sz w:val="22"/>
          <w:szCs w:val="22"/>
        </w:rPr>
      </w:pPr>
    </w:p>
    <w:p w14:paraId="59E73872" w14:textId="77777777" w:rsidR="000F2C30" w:rsidRPr="00F97F6C" w:rsidRDefault="00D30AE1">
      <w:pPr>
        <w:pStyle w:val="Heading2"/>
        <w:numPr>
          <w:ilvl w:val="1"/>
          <w:numId w:val="2"/>
        </w:numPr>
        <w:tabs>
          <w:tab w:val="left" w:pos="761"/>
          <w:tab w:val="left" w:pos="762"/>
        </w:tabs>
      </w:pPr>
      <w:bookmarkStart w:id="160" w:name="Personal_reflection"/>
      <w:bookmarkStart w:id="161" w:name="_Toc58082724"/>
      <w:bookmarkEnd w:id="160"/>
      <w:r w:rsidRPr="00F97F6C">
        <w:t>Personal</w:t>
      </w:r>
      <w:r w:rsidRPr="00F97F6C">
        <w:rPr>
          <w:spacing w:val="1"/>
        </w:rPr>
        <w:t xml:space="preserve"> </w:t>
      </w:r>
      <w:r w:rsidRPr="00F97F6C">
        <w:t>reflection</w:t>
      </w:r>
      <w:bookmarkEnd w:id="161"/>
    </w:p>
    <w:p w14:paraId="5FAC877C" w14:textId="77777777" w:rsidR="000F2C30" w:rsidRDefault="000F2C30"/>
    <w:p w14:paraId="166D42FC" w14:textId="0463C475" w:rsidR="00525AA3" w:rsidRPr="00F97F6C" w:rsidRDefault="00525AA3">
      <w:pPr>
        <w:sectPr w:rsidR="00525AA3" w:rsidRPr="00F97F6C">
          <w:pgSz w:w="12240" w:h="15840"/>
          <w:pgMar w:top="1500" w:right="1720" w:bottom="2460" w:left="1720" w:header="0" w:footer="2274" w:gutter="0"/>
          <w:cols w:space="720"/>
        </w:sectPr>
      </w:pPr>
      <w:r>
        <w:lastRenderedPageBreak/>
        <w:t xml:space="preserve">  This project was a learning experience, with no prior knowledge of any of the tools required to implement this project I believe that I put my best foot forward and made sizable strides towards the goals of this project. This project was initially presented as a finished project, that required the user controls to be replaced with a newer more robust system. This requirement was met along with reimplementing much of the previous project. This was a great experience to work on a virtual reality project with a lot of frustrations and learning along the way. I had never worked with Unity, C#, or 3D designing. All these things were challenging and interesting to learn. I am grateful for the experience and pleased with the outcome of the work put in.</w:t>
      </w:r>
    </w:p>
    <w:p w14:paraId="78AF81A7" w14:textId="77777777" w:rsidR="000F2C30" w:rsidRPr="00F97F6C" w:rsidRDefault="000F2C30">
      <w:pPr>
        <w:pStyle w:val="BodyText"/>
        <w:spacing w:before="2"/>
        <w:rPr>
          <w:b/>
          <w:sz w:val="18"/>
        </w:rPr>
      </w:pPr>
    </w:p>
    <w:p w14:paraId="5F175163" w14:textId="0E7B5503" w:rsidR="00525AA3" w:rsidRDefault="00D30AE1" w:rsidP="00801C62">
      <w:pPr>
        <w:pStyle w:val="Heading1"/>
        <w:numPr>
          <w:ilvl w:val="0"/>
          <w:numId w:val="2"/>
        </w:numPr>
        <w:tabs>
          <w:tab w:val="left" w:pos="632"/>
          <w:tab w:val="left" w:pos="633"/>
        </w:tabs>
      </w:pPr>
      <w:bookmarkStart w:id="162" w:name="Conclusion"/>
      <w:bookmarkStart w:id="163" w:name="_Toc58082725"/>
      <w:bookmarkEnd w:id="162"/>
      <w:r w:rsidRPr="00F97F6C">
        <w:t>Conclusion</w:t>
      </w:r>
      <w:bookmarkEnd w:id="163"/>
    </w:p>
    <w:p w14:paraId="785CDF43" w14:textId="77777777" w:rsidR="00525AA3" w:rsidRDefault="00525AA3" w:rsidP="00525AA3">
      <w:pPr>
        <w:pStyle w:val="Heading1"/>
        <w:tabs>
          <w:tab w:val="left" w:pos="632"/>
          <w:tab w:val="left" w:pos="633"/>
        </w:tabs>
        <w:ind w:left="0" w:firstLine="0"/>
        <w:rPr>
          <w:b w:val="0"/>
          <w:bCs w:val="0"/>
          <w:sz w:val="22"/>
          <w:szCs w:val="22"/>
        </w:rPr>
      </w:pPr>
      <w:bookmarkStart w:id="164" w:name="_Toc58082726"/>
      <w:r>
        <w:rPr>
          <w:b w:val="0"/>
          <w:bCs w:val="0"/>
          <w:sz w:val="22"/>
          <w:szCs w:val="22"/>
        </w:rPr>
        <w:t>Virtual reality is quickly growing in popularity, technology, and accessibility. New use cases are being discovered daily; such uses include the medical field to train new surgeons. This project has attempted to seek out another use case for virtual reality to include it in academia and push it into the future</w:t>
      </w:r>
      <w:r w:rsidR="00125F2C">
        <w:rPr>
          <w:b w:val="0"/>
          <w:bCs w:val="0"/>
          <w:sz w:val="22"/>
          <w:szCs w:val="22"/>
        </w:rPr>
        <w:t>. The VR Art Museum hoped to bring the experience of a museum to the user without them needing to travel for such an experience. The user would then be able to view and learn about historical art with minimal effort.</w:t>
      </w:r>
      <w:bookmarkEnd w:id="164"/>
      <w:r w:rsidR="00125F2C">
        <w:rPr>
          <w:b w:val="0"/>
          <w:bCs w:val="0"/>
          <w:sz w:val="22"/>
          <w:szCs w:val="22"/>
        </w:rPr>
        <w:t xml:space="preserve"> </w:t>
      </w:r>
    </w:p>
    <w:p w14:paraId="17A04391" w14:textId="4B784CB4" w:rsidR="00125F2C" w:rsidRDefault="00125F2C" w:rsidP="00525AA3">
      <w:pPr>
        <w:pStyle w:val="Heading1"/>
        <w:tabs>
          <w:tab w:val="left" w:pos="632"/>
          <w:tab w:val="left" w:pos="633"/>
        </w:tabs>
        <w:ind w:left="0" w:firstLine="0"/>
        <w:rPr>
          <w:b w:val="0"/>
          <w:bCs w:val="0"/>
          <w:sz w:val="22"/>
          <w:szCs w:val="22"/>
        </w:rPr>
      </w:pPr>
      <w:bookmarkStart w:id="165" w:name="_Toc58082727"/>
      <w:r>
        <w:rPr>
          <w:b w:val="0"/>
          <w:bCs w:val="0"/>
          <w:sz w:val="22"/>
          <w:szCs w:val="22"/>
        </w:rPr>
        <w:t xml:space="preserve">While working on this project many iterations of textures, controls, and environment were experimented with to give the best user experience. Based on the minimal user group testing that was completed, </w:t>
      </w:r>
      <w:del w:id="166" w:author="Tyler Gillette" w:date="2020-12-07T07:02:00Z">
        <w:r w:rsidDel="00CE4A2A">
          <w:rPr>
            <w:b w:val="0"/>
            <w:bCs w:val="0"/>
            <w:sz w:val="22"/>
            <w:szCs w:val="22"/>
          </w:rPr>
          <w:delText>along side</w:delText>
        </w:r>
      </w:del>
      <w:ins w:id="167" w:author="Tyler Gillette" w:date="2020-12-07T07:02:00Z">
        <w:r w:rsidR="00CE4A2A">
          <w:rPr>
            <w:b w:val="0"/>
            <w:bCs w:val="0"/>
            <w:sz w:val="22"/>
            <w:szCs w:val="22"/>
          </w:rPr>
          <w:t>alongside</w:t>
        </w:r>
      </w:ins>
      <w:r>
        <w:rPr>
          <w:b w:val="0"/>
          <w:bCs w:val="0"/>
          <w:sz w:val="22"/>
          <w:szCs w:val="22"/>
        </w:rPr>
        <w:t xml:space="preserve"> the testing from myself and the professor throughout working on this project. The public launch of this project will have a positive and successful response.</w:t>
      </w:r>
      <w:bookmarkEnd w:id="165"/>
    </w:p>
    <w:p w14:paraId="0E06ADBC" w14:textId="74D13235" w:rsidR="000F2C30" w:rsidRDefault="00125F2C" w:rsidP="00DF004F">
      <w:pPr>
        <w:pStyle w:val="Heading1"/>
        <w:tabs>
          <w:tab w:val="left" w:pos="632"/>
          <w:tab w:val="left" w:pos="633"/>
        </w:tabs>
        <w:ind w:left="0" w:firstLine="0"/>
        <w:rPr>
          <w:b w:val="0"/>
          <w:bCs w:val="0"/>
          <w:sz w:val="22"/>
          <w:szCs w:val="22"/>
        </w:rPr>
      </w:pPr>
      <w:bookmarkStart w:id="168" w:name="_Toc58082728"/>
      <w:r>
        <w:rPr>
          <w:b w:val="0"/>
          <w:bCs w:val="0"/>
          <w:sz w:val="22"/>
          <w:szCs w:val="22"/>
        </w:rPr>
        <w:t>During the implementation of this project, a lot was learned while working with Unity, C# and a 3D workspace. Unity is picky with which version a project was created, C# is not that bad, and I do not like 3D environments. Overall, the experience was positive, and I am pleasantly thankful for the opportunity to get to work on such a unique project with a very helpful professor.</w:t>
      </w:r>
      <w:bookmarkEnd w:id="168"/>
    </w:p>
    <w:p w14:paraId="1880038F" w14:textId="77777777" w:rsidR="00DF004F" w:rsidRPr="00F97F6C" w:rsidRDefault="00DF004F" w:rsidP="00DF004F">
      <w:pPr>
        <w:pStyle w:val="Heading1"/>
        <w:tabs>
          <w:tab w:val="left" w:pos="632"/>
          <w:tab w:val="left" w:pos="633"/>
        </w:tabs>
        <w:ind w:left="0" w:firstLine="0"/>
        <w:rPr>
          <w:b w:val="0"/>
          <w:sz w:val="18"/>
        </w:rPr>
      </w:pPr>
    </w:p>
    <w:p w14:paraId="3143D027" w14:textId="77777777" w:rsidR="000F2C30" w:rsidRPr="00F97F6C" w:rsidRDefault="00D30AE1">
      <w:pPr>
        <w:pStyle w:val="Heading1"/>
        <w:ind w:left="116" w:firstLine="0"/>
      </w:pPr>
      <w:bookmarkStart w:id="169" w:name="_Toc58082729"/>
      <w:r w:rsidRPr="00F97F6C">
        <w:t>References</w:t>
      </w:r>
      <w:bookmarkEnd w:id="169"/>
    </w:p>
    <w:p w14:paraId="22F5DC39" w14:textId="764973BD" w:rsidR="000F2C30" w:rsidRPr="00125F2C" w:rsidRDefault="00125F2C" w:rsidP="00125F2C">
      <w:pPr>
        <w:tabs>
          <w:tab w:val="left" w:pos="512"/>
        </w:tabs>
        <w:spacing w:before="197" w:line="252" w:lineRule="auto"/>
        <w:ind w:right="113" w:hanging="474"/>
        <w:rPr>
          <w:sz w:val="24"/>
        </w:rPr>
      </w:pPr>
      <w:bookmarkStart w:id="170" w:name="_bookmark23"/>
      <w:bookmarkEnd w:id="170"/>
      <w:commentRangeStart w:id="171"/>
      <w:r>
        <w:rPr>
          <w:sz w:val="24"/>
        </w:rPr>
        <w:tab/>
      </w:r>
      <w:r w:rsidR="00297B1B">
        <w:rPr>
          <w:sz w:val="24"/>
        </w:rPr>
        <w:t>[1]</w:t>
      </w:r>
      <w:r w:rsidR="00704347">
        <w:rPr>
          <w:sz w:val="24"/>
        </w:rPr>
        <w:t xml:space="preserve"> </w:t>
      </w:r>
      <w:r>
        <w:rPr>
          <w:sz w:val="24"/>
        </w:rPr>
        <w:t>YouTube.com</w:t>
      </w:r>
      <w:commentRangeEnd w:id="171"/>
      <w:r w:rsidR="002B6EF7">
        <w:rPr>
          <w:rStyle w:val="CommentReference"/>
        </w:rPr>
        <w:commentReference w:id="171"/>
      </w:r>
    </w:p>
    <w:sectPr w:rsidR="000F2C30" w:rsidRPr="00125F2C">
      <w:pgSz w:w="12240" w:h="15840"/>
      <w:pgMar w:top="1500" w:right="1720" w:bottom="2460" w:left="1720" w:header="0" w:footer="227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Hubert Cecotti" w:date="2020-12-06T17:03:00Z" w:initials="HC">
    <w:p w14:paraId="4BB961FC" w14:textId="765FEED4" w:rsidR="002B6EF7" w:rsidRDefault="002B6EF7">
      <w:pPr>
        <w:pStyle w:val="CommentText"/>
      </w:pPr>
      <w:r>
        <w:rPr>
          <w:rStyle w:val="CommentReference"/>
        </w:rPr>
        <w:annotationRef/>
      </w:r>
      <w:r>
        <w:t>The goal is to port an existing project and improve the user interface and allow multiple systems to be used.</w:t>
      </w:r>
    </w:p>
  </w:comment>
  <w:comment w:id="7" w:author="Hubert Cecotti" w:date="2020-12-06T17:05:00Z" w:initials="HC">
    <w:p w14:paraId="5382B7C6" w14:textId="049EF9B3" w:rsidR="002B6EF7" w:rsidRDefault="002B6EF7">
      <w:pPr>
        <w:pStyle w:val="CommentText"/>
      </w:pPr>
      <w:r>
        <w:rPr>
          <w:rStyle w:val="CommentReference"/>
        </w:rPr>
        <w:annotationRef/>
      </w:r>
      <w:r>
        <w:t>Why such a presentation?</w:t>
      </w:r>
    </w:p>
  </w:comment>
  <w:comment w:id="12" w:author="Hubert Cecotti" w:date="2020-12-06T17:05:00Z" w:initials="HC">
    <w:p w14:paraId="3AE1E90E" w14:textId="3BB58D37" w:rsidR="002B6EF7" w:rsidRDefault="002B6EF7">
      <w:pPr>
        <w:pStyle w:val="CommentText"/>
      </w:pPr>
      <w:r>
        <w:rPr>
          <w:rStyle w:val="CommentReference"/>
        </w:rPr>
        <w:annotationRef/>
      </w:r>
      <w:r>
        <w:t>It is the state of the art related to VR, to Unity, to User Interfaces in VR (it needs around 3-4 pages) with references.</w:t>
      </w:r>
    </w:p>
  </w:comment>
  <w:comment w:id="18" w:author="Hubert Cecotti" w:date="2020-12-06T17:06:00Z" w:initials="HC">
    <w:p w14:paraId="571A498C" w14:textId="613632C7" w:rsidR="002B6EF7" w:rsidRDefault="002B6EF7">
      <w:pPr>
        <w:pStyle w:val="CommentText"/>
      </w:pPr>
      <w:r>
        <w:rPr>
          <w:rStyle w:val="CommentReference"/>
        </w:rPr>
        <w:annotationRef/>
      </w:r>
      <w:r>
        <w:t>No, the question is to make the application more usable by considering multiple VR headsets and SteamVR2</w:t>
      </w:r>
    </w:p>
  </w:comment>
  <w:comment w:id="22" w:author="Hubert Cecotti" w:date="2020-12-06T17:06:00Z" w:initials="HC">
    <w:p w14:paraId="5D64EBC5" w14:textId="36E3C898" w:rsidR="002B6EF7" w:rsidRDefault="002B6EF7">
      <w:pPr>
        <w:pStyle w:val="CommentText"/>
      </w:pPr>
      <w:r>
        <w:rPr>
          <w:rStyle w:val="CommentReference"/>
        </w:rPr>
        <w:annotationRef/>
      </w:r>
      <w:r>
        <w:t>A sentence starts with a subject</w:t>
      </w:r>
    </w:p>
  </w:comment>
  <w:comment w:id="28" w:author="Hubert Cecotti" w:date="2020-12-06T17:07:00Z" w:initials="HC">
    <w:p w14:paraId="57AC0FFE" w14:textId="55296D44" w:rsidR="002B6EF7" w:rsidRDefault="002B6EF7">
      <w:pPr>
        <w:pStyle w:val="CommentText"/>
      </w:pPr>
      <w:r>
        <w:rPr>
          <w:rStyle w:val="CommentReference"/>
        </w:rPr>
        <w:annotationRef/>
      </w:r>
      <w:r>
        <w:t>Not enough precise.</w:t>
      </w:r>
    </w:p>
  </w:comment>
  <w:comment w:id="124" w:author="Hubert Cecotti" w:date="2020-12-06T17:57:00Z" w:initials="HC">
    <w:p w14:paraId="05C04A64" w14:textId="7A2E3AB3" w:rsidR="00306D60" w:rsidRDefault="00306D60">
      <w:pPr>
        <w:pStyle w:val="CommentText"/>
      </w:pPr>
      <w:r>
        <w:rPr>
          <w:rStyle w:val="CommentReference"/>
        </w:rPr>
        <w:annotationRef/>
      </w:r>
      <w:r>
        <w:t>This section should be multiple pages, with a detailed description of the functions, classes, … all the elements in the user interface. What can be done through the controller…</w:t>
      </w:r>
    </w:p>
  </w:comment>
  <w:comment w:id="125" w:author="Hubert Cecotti" w:date="2020-12-06T17:09:00Z" w:initials="HC">
    <w:p w14:paraId="0E069B45" w14:textId="141C1252" w:rsidR="002B6EF7" w:rsidRDefault="002B6EF7">
      <w:pPr>
        <w:pStyle w:val="CommentText"/>
      </w:pPr>
      <w:r>
        <w:rPr>
          <w:rStyle w:val="CommentReference"/>
        </w:rPr>
        <w:annotationRef/>
      </w:r>
      <w:r>
        <w:t>Basically UML diagrams, about classes, architecture of the system</w:t>
      </w:r>
    </w:p>
  </w:comment>
  <w:comment w:id="138" w:author="Hubert Cecotti" w:date="2020-12-06T17:10:00Z" w:initials="HC">
    <w:p w14:paraId="61B0599F" w14:textId="59E91F31" w:rsidR="002B6EF7" w:rsidRDefault="002B6EF7">
      <w:pPr>
        <w:pStyle w:val="CommentText"/>
      </w:pPr>
      <w:r>
        <w:rPr>
          <w:rStyle w:val="CommentReference"/>
        </w:rPr>
        <w:annotationRef/>
      </w:r>
      <w:r>
        <w:t>There is the need of screenshots in Figure. Each figure has a caption. Example of the execution of the program with the different functionalities.</w:t>
      </w:r>
    </w:p>
  </w:comment>
  <w:comment w:id="145" w:author="Hubert Cecotti" w:date="2020-12-06T17:11:00Z" w:initials="HC">
    <w:p w14:paraId="596BE677" w14:textId="2DE45ED7" w:rsidR="002B6EF7" w:rsidRDefault="002B6EF7">
      <w:pPr>
        <w:pStyle w:val="CommentText"/>
      </w:pPr>
      <w:r>
        <w:rPr>
          <w:rStyle w:val="CommentReference"/>
        </w:rPr>
        <w:annotationRef/>
      </w:r>
      <w:r>
        <w:t>Need screenshots and examples of how different VR headsets can be used via SteamVR2 system. Check the JSON file that are used to determine the actions.</w:t>
      </w:r>
    </w:p>
  </w:comment>
  <w:comment w:id="148" w:author="Hubert Cecotti" w:date="2020-12-06T17:12:00Z" w:initials="HC">
    <w:p w14:paraId="43F0327B" w14:textId="50E0CEF8" w:rsidR="002B6EF7" w:rsidRDefault="002B6EF7">
      <w:pPr>
        <w:pStyle w:val="CommentText"/>
      </w:pPr>
      <w:r>
        <w:rPr>
          <w:rStyle w:val="CommentReference"/>
        </w:rPr>
        <w:annotationRef/>
      </w:r>
      <w:r>
        <w:t>Give examples of the structure for different paintings, different questions.</w:t>
      </w:r>
    </w:p>
  </w:comment>
  <w:comment w:id="151" w:author="Hubert Cecotti" w:date="2020-12-06T17:08:00Z" w:initials="HC">
    <w:p w14:paraId="70389F8E" w14:textId="61687F16" w:rsidR="002B6EF7" w:rsidRDefault="002B6EF7">
      <w:pPr>
        <w:pStyle w:val="CommentText"/>
      </w:pPr>
      <w:r>
        <w:rPr>
          <w:rStyle w:val="CommentReference"/>
        </w:rPr>
        <w:annotationRef/>
      </w:r>
      <w:r>
        <w:t>What did you do to test the application works properly?</w:t>
      </w:r>
    </w:p>
  </w:comment>
  <w:comment w:id="159" w:author="Hubert Cecotti" w:date="2020-12-06T17:07:00Z" w:initials="HC">
    <w:p w14:paraId="21AAC60F" w14:textId="1B1FECE8" w:rsidR="002B6EF7" w:rsidRDefault="002B6EF7">
      <w:pPr>
        <w:pStyle w:val="CommentText"/>
      </w:pPr>
      <w:r>
        <w:rPr>
          <w:rStyle w:val="CommentReference"/>
        </w:rPr>
        <w:annotationRef/>
      </w:r>
      <w:r>
        <w:t>Is it a joke?</w:t>
      </w:r>
    </w:p>
  </w:comment>
  <w:comment w:id="171" w:author="Hubert Cecotti" w:date="2020-12-06T17:12:00Z" w:initials="HC">
    <w:p w14:paraId="65B9C714" w14:textId="64C91573" w:rsidR="002B6EF7" w:rsidRDefault="002B6EF7">
      <w:pPr>
        <w:pStyle w:val="CommentText"/>
      </w:pPr>
      <w:r>
        <w:rPr>
          <w:rStyle w:val="CommentReference"/>
        </w:rPr>
        <w:annotationRef/>
      </w:r>
      <w:r>
        <w:t>Need references related to SteamVR2, to any links online that helped, or research papers related to the area of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B961FC" w15:done="0"/>
  <w15:commentEx w15:paraId="5382B7C6" w15:done="0"/>
  <w15:commentEx w15:paraId="3AE1E90E" w15:done="0"/>
  <w15:commentEx w15:paraId="571A498C" w15:done="0"/>
  <w15:commentEx w15:paraId="5D64EBC5" w15:done="0"/>
  <w15:commentEx w15:paraId="57AC0FFE" w15:done="0"/>
  <w15:commentEx w15:paraId="05C04A64" w15:done="0"/>
  <w15:commentEx w15:paraId="0E069B45" w15:done="0"/>
  <w15:commentEx w15:paraId="61B0599F" w15:done="0"/>
  <w15:commentEx w15:paraId="596BE677" w15:done="0"/>
  <w15:commentEx w15:paraId="43F0327B" w15:done="0"/>
  <w15:commentEx w15:paraId="70389F8E" w15:done="0"/>
  <w15:commentEx w15:paraId="21AAC60F" w15:done="0"/>
  <w15:commentEx w15:paraId="65B9C7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B961FC" w16cid:durableId="23785125"/>
  <w16cid:commentId w16cid:paraId="5382B7C6" w16cid:durableId="23785126"/>
  <w16cid:commentId w16cid:paraId="3AE1E90E" w16cid:durableId="23785127"/>
  <w16cid:commentId w16cid:paraId="571A498C" w16cid:durableId="23785128"/>
  <w16cid:commentId w16cid:paraId="5D64EBC5" w16cid:durableId="23785129"/>
  <w16cid:commentId w16cid:paraId="57AC0FFE" w16cid:durableId="2378512A"/>
  <w16cid:commentId w16cid:paraId="05C04A64" w16cid:durableId="2378512B"/>
  <w16cid:commentId w16cid:paraId="0E069B45" w16cid:durableId="2378512C"/>
  <w16cid:commentId w16cid:paraId="61B0599F" w16cid:durableId="2378512D"/>
  <w16cid:commentId w16cid:paraId="596BE677" w16cid:durableId="2378512E"/>
  <w16cid:commentId w16cid:paraId="43F0327B" w16cid:durableId="2378512F"/>
  <w16cid:commentId w16cid:paraId="70389F8E" w16cid:durableId="23785130"/>
  <w16cid:commentId w16cid:paraId="21AAC60F" w16cid:durableId="23785131"/>
  <w16cid:commentId w16cid:paraId="65B9C714" w16cid:durableId="23785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20D26" w14:textId="77777777" w:rsidR="006A71B2" w:rsidRDefault="006A71B2">
      <w:r>
        <w:separator/>
      </w:r>
    </w:p>
  </w:endnote>
  <w:endnote w:type="continuationSeparator" w:id="0">
    <w:p w14:paraId="09A0342E" w14:textId="77777777" w:rsidR="006A71B2" w:rsidRDefault="006A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40D67" w14:textId="2E7C018A" w:rsidR="00D30AE1" w:rsidRDefault="007900C3">
    <w:pPr>
      <w:pStyle w:val="BodyText"/>
      <w:spacing w:line="14" w:lineRule="auto"/>
      <w:rPr>
        <w:sz w:val="20"/>
      </w:rPr>
    </w:pPr>
    <w:r>
      <w:rPr>
        <w:noProof/>
      </w:rPr>
      <mc:AlternateContent>
        <mc:Choice Requires="wps">
          <w:drawing>
            <wp:anchor distT="0" distB="0" distL="114300" distR="114300" simplePos="0" relativeHeight="487396864" behindDoc="1" locked="0" layoutInCell="1" allowOverlap="1" wp14:anchorId="1A30DD37" wp14:editId="26192A64">
              <wp:simplePos x="0" y="0"/>
              <wp:positionH relativeFrom="page">
                <wp:posOffset>3768090</wp:posOffset>
              </wp:positionH>
              <wp:positionV relativeFrom="page">
                <wp:posOffset>8474710</wp:posOffset>
              </wp:positionV>
              <wp:extent cx="236855" cy="20891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9208A" w14:textId="4634F5C2" w:rsidR="00D30AE1" w:rsidRDefault="00D30AE1">
                          <w:pPr>
                            <w:pStyle w:val="BodyText"/>
                            <w:spacing w:before="17"/>
                            <w:ind w:left="60"/>
                          </w:pPr>
                          <w:r>
                            <w:fldChar w:fldCharType="begin"/>
                          </w:r>
                          <w:r>
                            <w:instrText xml:space="preserve"> PAGE  \* ROMAN </w:instrText>
                          </w:r>
                          <w:r>
                            <w:fldChar w:fldCharType="separate"/>
                          </w:r>
                          <w:r w:rsidR="00306D60">
                            <w:rPr>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0DD37" id="_x0000_t202" coordsize="21600,21600" o:spt="202" path="m,l,21600r21600,l21600,xe">
              <v:stroke joinstyle="miter"/>
              <v:path gradientshapeok="t" o:connecttype="rect"/>
            </v:shapetype>
            <v:shape id="Text Box 2" o:spid="_x0000_s1026" type="#_x0000_t202" style="position:absolute;margin-left:296.7pt;margin-top:667.3pt;width:18.65pt;height:16.45pt;z-index:-1591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" filled="f" stroked="f">
              <v:textbox inset="0,0,0,0">
                <w:txbxContent>
                  <w:p w14:paraId="1509208A" w14:textId="4634F5C2" w:rsidR="00D30AE1" w:rsidRDefault="00D30AE1">
                    <w:pPr>
                      <w:pStyle w:val="BodyText"/>
                      <w:spacing w:before="17"/>
                      <w:ind w:left="60"/>
                    </w:pPr>
                    <w:r>
                      <w:fldChar w:fldCharType="begin"/>
                    </w:r>
                    <w:r>
                      <w:instrText xml:space="preserve"> PAGE  \* ROMAN </w:instrText>
                    </w:r>
                    <w:r>
                      <w:fldChar w:fldCharType="separate"/>
                    </w:r>
                    <w:r w:rsidR="00306D60">
                      <w:rPr>
                        <w:noProof/>
                      </w:rPr>
                      <w:t>VI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78FC8" w14:textId="1188CBD4" w:rsidR="00D30AE1" w:rsidRDefault="007900C3">
    <w:pPr>
      <w:pStyle w:val="BodyText"/>
      <w:spacing w:line="14" w:lineRule="auto"/>
      <w:rPr>
        <w:sz w:val="20"/>
      </w:rPr>
    </w:pPr>
    <w:r>
      <w:rPr>
        <w:noProof/>
      </w:rPr>
      <mc:AlternateContent>
        <mc:Choice Requires="wps">
          <w:drawing>
            <wp:anchor distT="0" distB="0" distL="114300" distR="114300" simplePos="0" relativeHeight="487397376" behindDoc="1" locked="0" layoutInCell="1" allowOverlap="1" wp14:anchorId="5FA34133" wp14:editId="6E3C11EE">
              <wp:simplePos x="0" y="0"/>
              <wp:positionH relativeFrom="page">
                <wp:posOffset>3771900</wp:posOffset>
              </wp:positionH>
              <wp:positionV relativeFrom="page">
                <wp:posOffset>8474710</wp:posOffset>
              </wp:positionV>
              <wp:extent cx="228600" cy="2089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BFA23" w14:textId="5879A7C8" w:rsidR="00D30AE1" w:rsidRDefault="00D30AE1">
                          <w:pPr>
                            <w:pStyle w:val="BodyText"/>
                            <w:spacing w:before="17"/>
                            <w:ind w:left="60"/>
                          </w:pPr>
                          <w:r>
                            <w:fldChar w:fldCharType="begin"/>
                          </w:r>
                          <w:r>
                            <w:instrText xml:space="preserve"> PAGE </w:instrText>
                          </w:r>
                          <w:r>
                            <w:fldChar w:fldCharType="separate"/>
                          </w:r>
                          <w:r w:rsidR="00306D60">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34133" id="_x0000_t202" coordsize="21600,21600" o:spt="202" path="m,l,21600r21600,l21600,xe">
              <v:stroke joinstyle="miter"/>
              <v:path gradientshapeok="t" o:connecttype="rect"/>
            </v:shapetype>
            <v:shape id="Text Box 1" o:spid="_x0000_s1027" type="#_x0000_t202" style="position:absolute;margin-left:297pt;margin-top:667.3pt;width:18pt;height:16.45pt;z-index:-1591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" filled="f" stroked="f">
              <v:textbox inset="0,0,0,0">
                <w:txbxContent>
                  <w:p w14:paraId="0D4BFA23" w14:textId="5879A7C8" w:rsidR="00D30AE1" w:rsidRDefault="00D30AE1">
                    <w:pPr>
                      <w:pStyle w:val="BodyText"/>
                      <w:spacing w:before="17"/>
                      <w:ind w:left="60"/>
                    </w:pPr>
                    <w:r>
                      <w:fldChar w:fldCharType="begin"/>
                    </w:r>
                    <w:r>
                      <w:instrText xml:space="preserve"> PAGE </w:instrText>
                    </w:r>
                    <w:r>
                      <w:fldChar w:fldCharType="separate"/>
                    </w:r>
                    <w:r w:rsidR="00306D60">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01132" w14:textId="77777777" w:rsidR="006A71B2" w:rsidRDefault="006A71B2">
      <w:r>
        <w:separator/>
      </w:r>
    </w:p>
  </w:footnote>
  <w:footnote w:type="continuationSeparator" w:id="0">
    <w:p w14:paraId="13FFF33E" w14:textId="77777777" w:rsidR="006A71B2" w:rsidRDefault="006A7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151CC"/>
    <w:multiLevelType w:val="hybridMultilevel"/>
    <w:tmpl w:val="7DCC7504"/>
    <w:lvl w:ilvl="0" w:tplc="62DE4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6606B2"/>
    <w:multiLevelType w:val="multilevel"/>
    <w:tmpl w:val="174E9050"/>
    <w:lvl w:ilvl="0">
      <w:start w:val="1"/>
      <w:numFmt w:val="decimal"/>
      <w:lvlText w:val="%1"/>
      <w:lvlJc w:val="left"/>
      <w:pPr>
        <w:ind w:left="632" w:hanging="517"/>
        <w:jc w:val="left"/>
      </w:pPr>
      <w:rPr>
        <w:rFonts w:ascii="Times New Roman" w:eastAsia="Times New Roman" w:hAnsi="Times New Roman" w:cs="Times New Roman" w:hint="default"/>
        <w:b/>
        <w:bCs/>
        <w:w w:val="101"/>
        <w:sz w:val="34"/>
        <w:szCs w:val="34"/>
      </w:rPr>
    </w:lvl>
    <w:lvl w:ilvl="1">
      <w:start w:val="1"/>
      <w:numFmt w:val="decimal"/>
      <w:lvlText w:val="%1.%2"/>
      <w:lvlJc w:val="left"/>
      <w:pPr>
        <w:ind w:left="761" w:hanging="646"/>
        <w:jc w:val="left"/>
      </w:pPr>
      <w:rPr>
        <w:rFonts w:ascii="Times New Roman" w:eastAsia="Times New Roman" w:hAnsi="Times New Roman" w:cs="Times New Roman" w:hint="default"/>
        <w:b/>
        <w:bCs/>
        <w:w w:val="102"/>
        <w:sz w:val="28"/>
        <w:szCs w:val="28"/>
      </w:rPr>
    </w:lvl>
    <w:lvl w:ilvl="2">
      <w:start w:val="1"/>
      <w:numFmt w:val="decimal"/>
      <w:lvlText w:val="%1.%2.%3"/>
      <w:lvlJc w:val="left"/>
      <w:pPr>
        <w:ind w:left="833" w:hanging="718"/>
        <w:jc w:val="left"/>
      </w:pPr>
      <w:rPr>
        <w:rFonts w:ascii="Times New Roman" w:eastAsia="Times New Roman" w:hAnsi="Times New Roman" w:cs="Times New Roman" w:hint="default"/>
        <w:b/>
        <w:bCs/>
        <w:w w:val="99"/>
        <w:sz w:val="24"/>
        <w:szCs w:val="24"/>
      </w:rPr>
    </w:lvl>
    <w:lvl w:ilvl="3">
      <w:numFmt w:val="bullet"/>
      <w:lvlText w:val="•"/>
      <w:lvlJc w:val="left"/>
      <w:pPr>
        <w:ind w:left="1835" w:hanging="718"/>
      </w:pPr>
      <w:rPr>
        <w:rFonts w:hint="default"/>
      </w:rPr>
    </w:lvl>
    <w:lvl w:ilvl="4">
      <w:numFmt w:val="bullet"/>
      <w:lvlText w:val="•"/>
      <w:lvlJc w:val="left"/>
      <w:pPr>
        <w:ind w:left="2830" w:hanging="718"/>
      </w:pPr>
      <w:rPr>
        <w:rFonts w:hint="default"/>
      </w:rPr>
    </w:lvl>
    <w:lvl w:ilvl="5">
      <w:numFmt w:val="bullet"/>
      <w:lvlText w:val="•"/>
      <w:lvlJc w:val="left"/>
      <w:pPr>
        <w:ind w:left="3825" w:hanging="718"/>
      </w:pPr>
      <w:rPr>
        <w:rFonts w:hint="default"/>
      </w:rPr>
    </w:lvl>
    <w:lvl w:ilvl="6">
      <w:numFmt w:val="bullet"/>
      <w:lvlText w:val="•"/>
      <w:lvlJc w:val="left"/>
      <w:pPr>
        <w:ind w:left="4820" w:hanging="718"/>
      </w:pPr>
      <w:rPr>
        <w:rFonts w:hint="default"/>
      </w:rPr>
    </w:lvl>
    <w:lvl w:ilvl="7">
      <w:numFmt w:val="bullet"/>
      <w:lvlText w:val="•"/>
      <w:lvlJc w:val="left"/>
      <w:pPr>
        <w:ind w:left="5815" w:hanging="718"/>
      </w:pPr>
      <w:rPr>
        <w:rFonts w:hint="default"/>
      </w:rPr>
    </w:lvl>
    <w:lvl w:ilvl="8">
      <w:numFmt w:val="bullet"/>
      <w:lvlText w:val="•"/>
      <w:lvlJc w:val="left"/>
      <w:pPr>
        <w:ind w:left="6810" w:hanging="718"/>
      </w:pPr>
      <w:rPr>
        <w:rFonts w:hint="default"/>
      </w:rPr>
    </w:lvl>
  </w:abstractNum>
  <w:abstractNum w:abstractNumId="2" w15:restartNumberingAfterBreak="0">
    <w:nsid w:val="31914380"/>
    <w:multiLevelType w:val="hybridMultilevel"/>
    <w:tmpl w:val="61741200"/>
    <w:lvl w:ilvl="0" w:tplc="8748658E">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3" w15:restartNumberingAfterBreak="0">
    <w:nsid w:val="3F4C11C6"/>
    <w:multiLevelType w:val="hybridMultilevel"/>
    <w:tmpl w:val="188297A8"/>
    <w:lvl w:ilvl="0" w:tplc="F814C214">
      <w:start w:val="1"/>
      <w:numFmt w:val="decimal"/>
      <w:lvlText w:val="%1"/>
      <w:lvlJc w:val="left"/>
      <w:pPr>
        <w:ind w:left="834" w:hanging="360"/>
      </w:pPr>
      <w:rPr>
        <w:rFonts w:hint="default"/>
      </w:r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abstractNum w:abstractNumId="4" w15:restartNumberingAfterBreak="0">
    <w:nsid w:val="4976720D"/>
    <w:multiLevelType w:val="hybridMultilevel"/>
    <w:tmpl w:val="88E075F4"/>
    <w:lvl w:ilvl="0" w:tplc="1D36EB18">
      <w:start w:val="1"/>
      <w:numFmt w:val="decimal"/>
      <w:lvlText w:val="%1."/>
      <w:lvlJc w:val="left"/>
      <w:pPr>
        <w:ind w:left="1195" w:hanging="360"/>
      </w:pPr>
      <w:rPr>
        <w:rFonts w:hint="default"/>
      </w:rPr>
    </w:lvl>
    <w:lvl w:ilvl="1" w:tplc="04090019">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5" w15:restartNumberingAfterBreak="0">
    <w:nsid w:val="54C24DA4"/>
    <w:multiLevelType w:val="hybridMultilevel"/>
    <w:tmpl w:val="E4D8EBDA"/>
    <w:lvl w:ilvl="0" w:tplc="A5B0F906">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6" w15:restartNumberingAfterBreak="0">
    <w:nsid w:val="5EBA6005"/>
    <w:multiLevelType w:val="hybridMultilevel"/>
    <w:tmpl w:val="BF4AF592"/>
    <w:lvl w:ilvl="0" w:tplc="E318BFE8">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7" w15:restartNumberingAfterBreak="0">
    <w:nsid w:val="60AD1285"/>
    <w:multiLevelType w:val="hybridMultilevel"/>
    <w:tmpl w:val="EAC2AF5E"/>
    <w:lvl w:ilvl="0" w:tplc="356A7D42">
      <w:start w:val="1"/>
      <w:numFmt w:val="decimal"/>
      <w:lvlText w:val="%1."/>
      <w:lvlJc w:val="left"/>
      <w:pPr>
        <w:ind w:left="1193" w:hanging="360"/>
      </w:pPr>
      <w:rPr>
        <w:rFonts w:hint="default"/>
      </w:rPr>
    </w:lvl>
    <w:lvl w:ilvl="1" w:tplc="04090019">
      <w:start w:val="1"/>
      <w:numFmt w:val="lowerLetter"/>
      <w:lvlText w:val="%2."/>
      <w:lvlJc w:val="left"/>
      <w:pPr>
        <w:ind w:left="1913" w:hanging="360"/>
      </w:pPr>
    </w:lvl>
    <w:lvl w:ilvl="2" w:tplc="0409001B">
      <w:start w:val="1"/>
      <w:numFmt w:val="lowerRoman"/>
      <w:lvlText w:val="%3."/>
      <w:lvlJc w:val="right"/>
      <w:pPr>
        <w:ind w:left="2633" w:hanging="180"/>
      </w:pPr>
    </w:lvl>
    <w:lvl w:ilvl="3" w:tplc="0409000F" w:tentative="1">
      <w:start w:val="1"/>
      <w:numFmt w:val="decimal"/>
      <w:lvlText w:val="%4."/>
      <w:lvlJc w:val="left"/>
      <w:pPr>
        <w:ind w:left="3353" w:hanging="360"/>
      </w:pPr>
    </w:lvl>
    <w:lvl w:ilvl="4" w:tplc="04090019" w:tentative="1">
      <w:start w:val="1"/>
      <w:numFmt w:val="lowerLetter"/>
      <w:lvlText w:val="%5."/>
      <w:lvlJc w:val="left"/>
      <w:pPr>
        <w:ind w:left="4073" w:hanging="360"/>
      </w:pPr>
    </w:lvl>
    <w:lvl w:ilvl="5" w:tplc="0409001B" w:tentative="1">
      <w:start w:val="1"/>
      <w:numFmt w:val="lowerRoman"/>
      <w:lvlText w:val="%6."/>
      <w:lvlJc w:val="right"/>
      <w:pPr>
        <w:ind w:left="4793" w:hanging="180"/>
      </w:pPr>
    </w:lvl>
    <w:lvl w:ilvl="6" w:tplc="0409000F" w:tentative="1">
      <w:start w:val="1"/>
      <w:numFmt w:val="decimal"/>
      <w:lvlText w:val="%7."/>
      <w:lvlJc w:val="left"/>
      <w:pPr>
        <w:ind w:left="5513" w:hanging="360"/>
      </w:pPr>
    </w:lvl>
    <w:lvl w:ilvl="7" w:tplc="04090019" w:tentative="1">
      <w:start w:val="1"/>
      <w:numFmt w:val="lowerLetter"/>
      <w:lvlText w:val="%8."/>
      <w:lvlJc w:val="left"/>
      <w:pPr>
        <w:ind w:left="6233" w:hanging="360"/>
      </w:pPr>
    </w:lvl>
    <w:lvl w:ilvl="8" w:tplc="0409001B" w:tentative="1">
      <w:start w:val="1"/>
      <w:numFmt w:val="lowerRoman"/>
      <w:lvlText w:val="%9."/>
      <w:lvlJc w:val="right"/>
      <w:pPr>
        <w:ind w:left="6953" w:hanging="180"/>
      </w:pPr>
    </w:lvl>
  </w:abstractNum>
  <w:abstractNum w:abstractNumId="8" w15:restartNumberingAfterBreak="0">
    <w:nsid w:val="645A260E"/>
    <w:multiLevelType w:val="hybridMultilevel"/>
    <w:tmpl w:val="3A88D664"/>
    <w:lvl w:ilvl="0" w:tplc="7BB89F2C">
      <w:start w:val="1"/>
      <w:numFmt w:val="decimal"/>
      <w:lvlText w:val="%1"/>
      <w:lvlJc w:val="left"/>
      <w:pPr>
        <w:ind w:left="474" w:hanging="359"/>
        <w:jc w:val="left"/>
      </w:pPr>
      <w:rPr>
        <w:rFonts w:ascii="Times New Roman" w:eastAsia="Times New Roman" w:hAnsi="Times New Roman" w:cs="Times New Roman" w:hint="default"/>
        <w:b/>
        <w:bCs/>
        <w:w w:val="99"/>
        <w:sz w:val="24"/>
        <w:szCs w:val="24"/>
      </w:rPr>
    </w:lvl>
    <w:lvl w:ilvl="1" w:tplc="DABE3FBE">
      <w:start w:val="1"/>
      <w:numFmt w:val="decimal"/>
      <w:lvlText w:val="%2"/>
      <w:lvlJc w:val="left"/>
      <w:pPr>
        <w:ind w:left="1024" w:hanging="550"/>
        <w:jc w:val="left"/>
      </w:pPr>
      <w:rPr>
        <w:rFonts w:ascii="Times New Roman" w:eastAsia="Times New Roman" w:hAnsi="Times New Roman" w:cs="Times New Roman" w:hint="default"/>
        <w:w w:val="99"/>
        <w:sz w:val="24"/>
        <w:szCs w:val="24"/>
      </w:rPr>
    </w:lvl>
    <w:lvl w:ilvl="2" w:tplc="D91E0F3E">
      <w:numFmt w:val="bullet"/>
      <w:lvlText w:val="•"/>
      <w:lvlJc w:val="left"/>
      <w:pPr>
        <w:ind w:left="1884" w:hanging="550"/>
      </w:pPr>
      <w:rPr>
        <w:rFonts w:hint="default"/>
      </w:rPr>
    </w:lvl>
    <w:lvl w:ilvl="3" w:tplc="0680C94E">
      <w:numFmt w:val="bullet"/>
      <w:lvlText w:val="•"/>
      <w:lvlJc w:val="left"/>
      <w:pPr>
        <w:ind w:left="2748" w:hanging="550"/>
      </w:pPr>
      <w:rPr>
        <w:rFonts w:hint="default"/>
      </w:rPr>
    </w:lvl>
    <w:lvl w:ilvl="4" w:tplc="2EC23C46">
      <w:numFmt w:val="bullet"/>
      <w:lvlText w:val="•"/>
      <w:lvlJc w:val="left"/>
      <w:pPr>
        <w:ind w:left="3613" w:hanging="550"/>
      </w:pPr>
      <w:rPr>
        <w:rFonts w:hint="default"/>
      </w:rPr>
    </w:lvl>
    <w:lvl w:ilvl="5" w:tplc="B268B1FA">
      <w:numFmt w:val="bullet"/>
      <w:lvlText w:val="•"/>
      <w:lvlJc w:val="left"/>
      <w:pPr>
        <w:ind w:left="4477" w:hanging="550"/>
      </w:pPr>
      <w:rPr>
        <w:rFonts w:hint="default"/>
      </w:rPr>
    </w:lvl>
    <w:lvl w:ilvl="6" w:tplc="2FF88986">
      <w:numFmt w:val="bullet"/>
      <w:lvlText w:val="•"/>
      <w:lvlJc w:val="left"/>
      <w:pPr>
        <w:ind w:left="5342" w:hanging="550"/>
      </w:pPr>
      <w:rPr>
        <w:rFonts w:hint="default"/>
      </w:rPr>
    </w:lvl>
    <w:lvl w:ilvl="7" w:tplc="39F85034">
      <w:numFmt w:val="bullet"/>
      <w:lvlText w:val="•"/>
      <w:lvlJc w:val="left"/>
      <w:pPr>
        <w:ind w:left="6206" w:hanging="550"/>
      </w:pPr>
      <w:rPr>
        <w:rFonts w:hint="default"/>
      </w:rPr>
    </w:lvl>
    <w:lvl w:ilvl="8" w:tplc="3A16E07A">
      <w:numFmt w:val="bullet"/>
      <w:lvlText w:val="•"/>
      <w:lvlJc w:val="left"/>
      <w:pPr>
        <w:ind w:left="7071" w:hanging="550"/>
      </w:pPr>
      <w:rPr>
        <w:rFonts w:hint="default"/>
      </w:rPr>
    </w:lvl>
  </w:abstractNum>
  <w:abstractNum w:abstractNumId="9" w15:restartNumberingAfterBreak="0">
    <w:nsid w:val="79410898"/>
    <w:multiLevelType w:val="hybridMultilevel"/>
    <w:tmpl w:val="E26E220C"/>
    <w:lvl w:ilvl="0" w:tplc="A994FE80">
      <w:start w:val="1"/>
      <w:numFmt w:val="decimal"/>
      <w:lvlText w:val="[%1]"/>
      <w:lvlJc w:val="left"/>
      <w:pPr>
        <w:ind w:left="511" w:hanging="396"/>
        <w:jc w:val="left"/>
      </w:pPr>
      <w:rPr>
        <w:rFonts w:ascii="Times New Roman" w:eastAsia="Times New Roman" w:hAnsi="Times New Roman" w:cs="Times New Roman" w:hint="default"/>
        <w:w w:val="99"/>
        <w:sz w:val="24"/>
        <w:szCs w:val="24"/>
      </w:rPr>
    </w:lvl>
    <w:lvl w:ilvl="1" w:tplc="FF7CD748">
      <w:numFmt w:val="bullet"/>
      <w:lvlText w:val="•"/>
      <w:lvlJc w:val="left"/>
      <w:pPr>
        <w:ind w:left="1348" w:hanging="396"/>
      </w:pPr>
      <w:rPr>
        <w:rFonts w:hint="default"/>
      </w:rPr>
    </w:lvl>
    <w:lvl w:ilvl="2" w:tplc="6C7EB8E2">
      <w:numFmt w:val="bullet"/>
      <w:lvlText w:val="•"/>
      <w:lvlJc w:val="left"/>
      <w:pPr>
        <w:ind w:left="2176" w:hanging="396"/>
      </w:pPr>
      <w:rPr>
        <w:rFonts w:hint="default"/>
      </w:rPr>
    </w:lvl>
    <w:lvl w:ilvl="3" w:tplc="479ECE2E">
      <w:numFmt w:val="bullet"/>
      <w:lvlText w:val="•"/>
      <w:lvlJc w:val="left"/>
      <w:pPr>
        <w:ind w:left="3004" w:hanging="396"/>
      </w:pPr>
      <w:rPr>
        <w:rFonts w:hint="default"/>
      </w:rPr>
    </w:lvl>
    <w:lvl w:ilvl="4" w:tplc="36282A3C">
      <w:numFmt w:val="bullet"/>
      <w:lvlText w:val="•"/>
      <w:lvlJc w:val="left"/>
      <w:pPr>
        <w:ind w:left="3832" w:hanging="396"/>
      </w:pPr>
      <w:rPr>
        <w:rFonts w:hint="default"/>
      </w:rPr>
    </w:lvl>
    <w:lvl w:ilvl="5" w:tplc="8F6CB4A2">
      <w:numFmt w:val="bullet"/>
      <w:lvlText w:val="•"/>
      <w:lvlJc w:val="left"/>
      <w:pPr>
        <w:ind w:left="4660" w:hanging="396"/>
      </w:pPr>
      <w:rPr>
        <w:rFonts w:hint="default"/>
      </w:rPr>
    </w:lvl>
    <w:lvl w:ilvl="6" w:tplc="342E1848">
      <w:numFmt w:val="bullet"/>
      <w:lvlText w:val="•"/>
      <w:lvlJc w:val="left"/>
      <w:pPr>
        <w:ind w:left="5488" w:hanging="396"/>
      </w:pPr>
      <w:rPr>
        <w:rFonts w:hint="default"/>
      </w:rPr>
    </w:lvl>
    <w:lvl w:ilvl="7" w:tplc="C2C0B984">
      <w:numFmt w:val="bullet"/>
      <w:lvlText w:val="•"/>
      <w:lvlJc w:val="left"/>
      <w:pPr>
        <w:ind w:left="6316" w:hanging="396"/>
      </w:pPr>
      <w:rPr>
        <w:rFonts w:hint="default"/>
      </w:rPr>
    </w:lvl>
    <w:lvl w:ilvl="8" w:tplc="7C3C95E8">
      <w:numFmt w:val="bullet"/>
      <w:lvlText w:val="•"/>
      <w:lvlJc w:val="left"/>
      <w:pPr>
        <w:ind w:left="7144" w:hanging="396"/>
      </w:pPr>
      <w:rPr>
        <w:rFonts w:hint="default"/>
      </w:rPr>
    </w:lvl>
  </w:abstractNum>
  <w:num w:numId="1">
    <w:abstractNumId w:val="9"/>
  </w:num>
  <w:num w:numId="2">
    <w:abstractNumId w:val="1"/>
  </w:num>
  <w:num w:numId="3">
    <w:abstractNumId w:val="8"/>
  </w:num>
  <w:num w:numId="4">
    <w:abstractNumId w:val="5"/>
  </w:num>
  <w:num w:numId="5">
    <w:abstractNumId w:val="0"/>
  </w:num>
  <w:num w:numId="6">
    <w:abstractNumId w:val="6"/>
  </w:num>
  <w:num w:numId="7">
    <w:abstractNumId w:val="2"/>
  </w:num>
  <w:num w:numId="8">
    <w:abstractNumId w:val="4"/>
  </w:num>
  <w:num w:numId="9">
    <w:abstractNumId w:val="7"/>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bert Cecotti">
    <w15:presenceInfo w15:providerId="None" w15:userId="Hubert Cecotti"/>
  </w15:person>
  <w15:person w15:author="Tyler Gillette">
    <w15:presenceInfo w15:providerId="AD" w15:userId="S::tgillette@anlin.com::4f83c3c4-3a1d-4e0f-8c44-4a077568be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C30"/>
    <w:rsid w:val="0000070F"/>
    <w:rsid w:val="000B7297"/>
    <w:rsid w:val="000F2C30"/>
    <w:rsid w:val="00125F2C"/>
    <w:rsid w:val="001917C2"/>
    <w:rsid w:val="001A10A7"/>
    <w:rsid w:val="001A1C21"/>
    <w:rsid w:val="002165EA"/>
    <w:rsid w:val="00297B1B"/>
    <w:rsid w:val="002B6EF7"/>
    <w:rsid w:val="00306D60"/>
    <w:rsid w:val="003B440E"/>
    <w:rsid w:val="004763B6"/>
    <w:rsid w:val="004F3F5E"/>
    <w:rsid w:val="00525AA3"/>
    <w:rsid w:val="006749C9"/>
    <w:rsid w:val="006A71B2"/>
    <w:rsid w:val="006F1BBA"/>
    <w:rsid w:val="00704347"/>
    <w:rsid w:val="00770614"/>
    <w:rsid w:val="007900C3"/>
    <w:rsid w:val="007F2E0D"/>
    <w:rsid w:val="00801C62"/>
    <w:rsid w:val="00863DC1"/>
    <w:rsid w:val="00880B76"/>
    <w:rsid w:val="00902351"/>
    <w:rsid w:val="00904453"/>
    <w:rsid w:val="009B707D"/>
    <w:rsid w:val="009E2223"/>
    <w:rsid w:val="00A124C9"/>
    <w:rsid w:val="00A70A28"/>
    <w:rsid w:val="00AF16D0"/>
    <w:rsid w:val="00AF46D3"/>
    <w:rsid w:val="00B43753"/>
    <w:rsid w:val="00B907F7"/>
    <w:rsid w:val="00C0161B"/>
    <w:rsid w:val="00C91E6E"/>
    <w:rsid w:val="00CE4A2A"/>
    <w:rsid w:val="00D30AE1"/>
    <w:rsid w:val="00D46D97"/>
    <w:rsid w:val="00DF004F"/>
    <w:rsid w:val="00E45EB7"/>
    <w:rsid w:val="00F9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0DF15"/>
  <w15:docId w15:val="{13EBCB90-AB2A-4BAA-A879-50ED6A58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3"/>
      <w:ind w:left="632" w:hanging="517"/>
      <w:outlineLvl w:val="0"/>
    </w:pPr>
    <w:rPr>
      <w:b/>
      <w:bCs/>
      <w:sz w:val="34"/>
      <w:szCs w:val="34"/>
    </w:rPr>
  </w:style>
  <w:style w:type="paragraph" w:styleId="Heading2">
    <w:name w:val="heading 2"/>
    <w:basedOn w:val="Normal"/>
    <w:uiPriority w:val="9"/>
    <w:unhideWhenUsed/>
    <w:qFormat/>
    <w:pPr>
      <w:spacing w:before="198"/>
      <w:ind w:left="761" w:hanging="646"/>
      <w:outlineLvl w:val="1"/>
    </w:pPr>
    <w:rPr>
      <w:b/>
      <w:bCs/>
      <w:sz w:val="28"/>
      <w:szCs w:val="28"/>
    </w:rPr>
  </w:style>
  <w:style w:type="paragraph" w:styleId="Heading3">
    <w:name w:val="heading 3"/>
    <w:basedOn w:val="Normal"/>
    <w:uiPriority w:val="9"/>
    <w:unhideWhenUsed/>
    <w:qFormat/>
    <w:pPr>
      <w:spacing w:before="174"/>
      <w:ind w:left="833" w:hanging="71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2"/>
      <w:ind w:left="474" w:hanging="359"/>
    </w:pPr>
    <w:rPr>
      <w:b/>
      <w:bCs/>
      <w:sz w:val="24"/>
      <w:szCs w:val="24"/>
    </w:rPr>
  </w:style>
  <w:style w:type="paragraph" w:styleId="TOC2">
    <w:name w:val="toc 2"/>
    <w:basedOn w:val="Normal"/>
    <w:uiPriority w:val="39"/>
    <w:qFormat/>
    <w:pPr>
      <w:spacing w:before="13"/>
      <w:ind w:left="474"/>
    </w:pPr>
    <w:rPr>
      <w:sz w:val="24"/>
      <w:szCs w:val="24"/>
    </w:rPr>
  </w:style>
  <w:style w:type="paragraph" w:styleId="TOC3">
    <w:name w:val="toc 3"/>
    <w:basedOn w:val="Normal"/>
    <w:uiPriority w:val="39"/>
    <w:qFormat/>
    <w:pPr>
      <w:spacing w:before="13"/>
      <w:ind w:left="1024"/>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3"/>
      <w:ind w:left="474" w:hanging="646"/>
    </w:pPr>
  </w:style>
  <w:style w:type="paragraph" w:customStyle="1" w:styleId="TableParagraph">
    <w:name w:val="Table Paragraph"/>
    <w:basedOn w:val="Normal"/>
    <w:uiPriority w:val="1"/>
    <w:qFormat/>
    <w:pPr>
      <w:ind w:left="122"/>
    </w:pPr>
  </w:style>
  <w:style w:type="character" w:styleId="Hyperlink">
    <w:name w:val="Hyperlink"/>
    <w:basedOn w:val="DefaultParagraphFont"/>
    <w:uiPriority w:val="99"/>
    <w:unhideWhenUsed/>
    <w:rsid w:val="0000070F"/>
    <w:rPr>
      <w:color w:val="0000FF" w:themeColor="hyperlink"/>
      <w:u w:val="single"/>
    </w:rPr>
  </w:style>
  <w:style w:type="character" w:styleId="CommentReference">
    <w:name w:val="annotation reference"/>
    <w:basedOn w:val="DefaultParagraphFont"/>
    <w:uiPriority w:val="99"/>
    <w:semiHidden/>
    <w:unhideWhenUsed/>
    <w:rsid w:val="002B6EF7"/>
    <w:rPr>
      <w:sz w:val="16"/>
      <w:szCs w:val="16"/>
    </w:rPr>
  </w:style>
  <w:style w:type="paragraph" w:styleId="CommentText">
    <w:name w:val="annotation text"/>
    <w:basedOn w:val="Normal"/>
    <w:link w:val="CommentTextChar"/>
    <w:uiPriority w:val="99"/>
    <w:semiHidden/>
    <w:unhideWhenUsed/>
    <w:rsid w:val="002B6EF7"/>
    <w:rPr>
      <w:sz w:val="20"/>
      <w:szCs w:val="20"/>
    </w:rPr>
  </w:style>
  <w:style w:type="character" w:customStyle="1" w:styleId="CommentTextChar">
    <w:name w:val="Comment Text Char"/>
    <w:basedOn w:val="DefaultParagraphFont"/>
    <w:link w:val="CommentText"/>
    <w:uiPriority w:val="99"/>
    <w:semiHidden/>
    <w:rsid w:val="002B6EF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B6EF7"/>
    <w:rPr>
      <w:b/>
      <w:bCs/>
    </w:rPr>
  </w:style>
  <w:style w:type="character" w:customStyle="1" w:styleId="CommentSubjectChar">
    <w:name w:val="Comment Subject Char"/>
    <w:basedOn w:val="CommentTextChar"/>
    <w:link w:val="CommentSubject"/>
    <w:uiPriority w:val="99"/>
    <w:semiHidden/>
    <w:rsid w:val="002B6EF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B6E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EF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588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Hubert Cecotti</dc:creator>
  <cp:lastModifiedBy>Tyler Gillette</cp:lastModifiedBy>
  <cp:revision>6</cp:revision>
  <dcterms:created xsi:type="dcterms:W3CDTF">2020-12-07T01:03:00Z</dcterms:created>
  <dcterms:modified xsi:type="dcterms:W3CDTF">2020-12-07T15:33:00Z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Creator">
    <vt:lpwstr>LaTeX with hyperref package</vt:lpwstr>
  </property>
  <property fmtid="{D5CDD505-2E9C-101B-9397-08002B2CF9AE}" pid="4" name="LastSaved">
    <vt:filetime>2020-12-05T00:00:00Z</vt:filetime>
  </property>
</Properties>
</file>